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26" w:rsidRDefault="00B70826">
      <w:pPr>
        <w:snapToGrid w:val="0"/>
        <w:rPr>
          <w:rFonts w:ascii="黑体" w:eastAsia="黑体"/>
          <w:b/>
          <w:sz w:val="36"/>
          <w:szCs w:val="36"/>
          <w:lang w:eastAsia="zh-CN"/>
        </w:rPr>
      </w:pPr>
    </w:p>
    <w:p w:rsidR="00B70826" w:rsidRDefault="00162F5B">
      <w:pPr>
        <w:snapToGrid w:val="0"/>
        <w:rPr>
          <w:rFonts w:ascii="黑体" w:eastAsia="黑体"/>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AB7914" w:rsidP="00AB7914">
      <w:pPr>
        <w:tabs>
          <w:tab w:val="left" w:pos="2385"/>
        </w:tabs>
        <w:snapToGrid w:val="0"/>
        <w:spacing w:line="360" w:lineRule="auto"/>
        <w:rPr>
          <w:sz w:val="28"/>
          <w:lang w:eastAsia="zh-CN"/>
        </w:rPr>
      </w:pPr>
      <w:r>
        <w:rPr>
          <w:sz w:val="28"/>
          <w:lang w:eastAsia="zh-CN"/>
        </w:rPr>
        <w:tab/>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b/>
          <w:sz w:val="28"/>
          <w:lang w:eastAsia="zh-CN"/>
        </w:rPr>
      </w:pPr>
    </w:p>
    <w:p w:rsidR="00B70826" w:rsidRDefault="00B70826">
      <w:pPr>
        <w:snapToGrid w:val="0"/>
        <w:spacing w:line="360" w:lineRule="auto"/>
        <w:jc w:val="center"/>
        <w:rPr>
          <w:rFonts w:ascii="楷体_GB2312" w:eastAsia="楷体_GB2312" w:hAnsi="Arial"/>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sz w:val="28"/>
          <w:lang w:eastAsia="zh-CN"/>
        </w:rPr>
      </w:pPr>
      <w:smartTag w:uri="urn:schemas-microsoft-com:office:smarttags" w:element="chsdate">
        <w:smartTagPr>
          <w:attr w:name="IsROCDate" w:val="False"/>
          <w:attr w:name="IsLunarDate" w:val="False"/>
          <w:attr w:name="Day" w:val="29"/>
          <w:attr w:name="Month" w:val="7"/>
          <w:attr w:name="Year" w:val="2005"/>
        </w:smartTagPr>
        <w:r w:rsidRPr="00546234">
          <w:rPr>
            <w:rFonts w:ascii="Times New Roman" w:eastAsia="楷体_GB2312" w:hAnsi="Times New Roman"/>
            <w:sz w:val="28"/>
            <w:lang w:eastAsia="zh-CN"/>
          </w:rPr>
          <w:t>200</w:t>
        </w:r>
        <w:r w:rsidR="004A38F7"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Pr>
            <w:rFonts w:ascii="Times New Roman" w:eastAsia="楷体_GB2312" w:hAnsi="Times New Roman" w:hint="eastAsia"/>
            <w:sz w:val="28"/>
            <w:lang w:eastAsia="zh-CN"/>
          </w:rPr>
          <w:t>7</w:t>
        </w:r>
        <w:r w:rsidRPr="00546234">
          <w:rPr>
            <w:rFonts w:ascii="Times New Roman" w:eastAsia="楷体_GB2312" w:hAnsi="Times New Roman"/>
            <w:sz w:val="28"/>
            <w:lang w:eastAsia="zh-CN"/>
          </w:rPr>
          <w:t>-2</w:t>
        </w:r>
        <w:r w:rsidR="00546234">
          <w:rPr>
            <w:rFonts w:ascii="Times New Roman" w:eastAsia="楷体_GB2312" w:hAnsi="Times New Roman" w:hint="eastAsia"/>
            <w:sz w:val="28"/>
            <w:lang w:eastAsia="zh-CN"/>
          </w:rPr>
          <w:t>9</w:t>
        </w:r>
      </w:smartTag>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autoSpaceDE w:val="0"/>
        <w:autoSpaceDN w:val="0"/>
        <w:jc w:val="center"/>
        <w:rPr>
          <w:rFonts w:ascii="黑体" w:eastAsia="黑体"/>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lang w:eastAsia="zh-CN"/>
        </w:rPr>
      </w:pPr>
    </w:p>
    <w:p w:rsidR="00B70826" w:rsidRDefault="00B70826">
      <w:pPr>
        <w:snapToGrid w:val="0"/>
        <w:spacing w:line="360" w:lineRule="auto"/>
        <w:jc w:val="center"/>
        <w:rPr>
          <w:rFonts w:eastAsia="黑体"/>
          <w:sz w:val="44"/>
          <w:lang w:eastAsia="zh-CN"/>
        </w:rPr>
      </w:pPr>
      <w:r>
        <w:rPr>
          <w:lang w:eastAsia="zh-CN"/>
        </w:rPr>
        <w:br w:type="page"/>
      </w:r>
      <w:r>
        <w:rPr>
          <w:rFonts w:eastAsia="黑体" w:hint="eastAsia"/>
          <w:sz w:val="44"/>
        </w:rPr>
        <w:lastRenderedPageBreak/>
        <w:t>文件修改控制</w:t>
      </w:r>
    </w:p>
    <w:p w:rsidR="00B70826" w:rsidRDefault="00B70826">
      <w:pPr>
        <w:tabs>
          <w:tab w:val="left" w:pos="1721"/>
          <w:tab w:val="left" w:pos="2792"/>
          <w:tab w:val="center" w:pos="4818"/>
        </w:tabs>
        <w:rPr>
          <w:rFonts w:eastAsia="黑体"/>
          <w:sz w:val="24"/>
          <w:szCs w:val="24"/>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B70826">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修改日期</w:t>
            </w:r>
          </w:p>
        </w:tc>
      </w:tr>
      <w:tr w:rsidR="00B70826" w:rsidRPr="004A38F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Pr="004A38F7" w:rsidRDefault="00546234" w:rsidP="00546234">
            <w:pPr>
              <w:autoSpaceDE w:val="0"/>
              <w:autoSpaceDN w:val="0"/>
              <w:snapToGrid w:val="0"/>
              <w:jc w:val="center"/>
              <w:rPr>
                <w:rFonts w:eastAsia="楷体_GB2312"/>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B70826" w:rsidRPr="00546234" w:rsidRDefault="00546234">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30"/>
                <w:attr w:name="Month" w:val="12"/>
                <w:attr w:name="Year" w:val="1899"/>
              </w:smartTagP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.0</w:t>
              </w:r>
            </w:smartTag>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1</w:t>
            </w:r>
            <w:r w:rsidR="004A38F7"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4A38F7" w:rsidRDefault="00546234">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文件建立</w:t>
            </w:r>
            <w:r w:rsidR="004A38F7"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Pr="00546234" w:rsidRDefault="004A38F7">
            <w:pPr>
              <w:autoSpaceDE w:val="0"/>
              <w:autoSpaceDN w:val="0"/>
              <w:snapToGrid w:val="0"/>
              <w:jc w:val="center"/>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29"/>
                <w:attr w:name="Month" w:val="7"/>
                <w:attr w:name="Year" w:val="2005"/>
              </w:smartTagPr>
              <w:r w:rsidRPr="00546234">
                <w:rPr>
                  <w:rFonts w:ascii="Times New Roman" w:eastAsia="楷体_GB2312" w:hAnsi="Times New Roman"/>
                  <w:sz w:val="24"/>
                  <w:szCs w:val="24"/>
                  <w:lang w:eastAsia="zh-CN"/>
                </w:rPr>
                <w:t>2005-</w:t>
              </w:r>
              <w:r w:rsidR="00546234" w:rsidRPr="00546234">
                <w:rPr>
                  <w:rFonts w:ascii="Times New Roman" w:eastAsia="楷体_GB2312" w:hAnsi="Times New Roman"/>
                  <w:sz w:val="24"/>
                  <w:szCs w:val="24"/>
                  <w:lang w:eastAsia="zh-CN"/>
                </w:rPr>
                <w:t>7</w:t>
              </w:r>
              <w:r w:rsidRPr="00546234">
                <w:rPr>
                  <w:rFonts w:ascii="Times New Roman" w:eastAsia="楷体_GB2312" w:hAnsi="Times New Roman"/>
                  <w:sz w:val="24"/>
                  <w:szCs w:val="24"/>
                  <w:lang w:eastAsia="zh-CN"/>
                </w:rPr>
                <w:t>-2</w:t>
              </w:r>
              <w:r w:rsidR="00546234" w:rsidRPr="00546234">
                <w:rPr>
                  <w:rFonts w:ascii="Times New Roman" w:eastAsia="楷体_GB2312" w:hAnsi="Times New Roman"/>
                  <w:sz w:val="24"/>
                  <w:szCs w:val="24"/>
                  <w:lang w:eastAsia="zh-CN"/>
                </w:rPr>
                <w:t>9</w:t>
              </w:r>
            </w:smartTag>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34"/>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strike/>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strike/>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snapToGrid w:val="0"/>
              <w:rPr>
                <w:rFonts w:eastAsia="楷体_GB2312"/>
                <w:strike/>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bl>
    <w:p w:rsidR="00B70826" w:rsidRDefault="00B70826">
      <w:pPr>
        <w:tabs>
          <w:tab w:val="left" w:pos="1721"/>
          <w:tab w:val="left" w:pos="2792"/>
          <w:tab w:val="center" w:pos="4818"/>
        </w:tabs>
        <w:rPr>
          <w:rFonts w:ascii="黑体" w:eastAsia="黑体"/>
          <w:b/>
          <w:lang w:eastAsia="zh-CN"/>
        </w:rPr>
      </w:pPr>
    </w:p>
    <w:p w:rsidR="00B70826" w:rsidRDefault="00B70826">
      <w:pPr>
        <w:jc w:val="center"/>
        <w:rPr>
          <w:lang w:eastAsia="zh-CN"/>
        </w:rPr>
      </w:pPr>
    </w:p>
    <w:p w:rsidR="00B70826" w:rsidRDefault="00B70826">
      <w:pPr>
        <w:jc w:val="center"/>
        <w:rPr>
          <w:b/>
          <w:sz w:val="44"/>
          <w:lang w:eastAsia="zh-CN"/>
        </w:rPr>
        <w:sectPr w:rsidR="00B70826">
          <w:footerReference w:type="default" r:id="rId8"/>
          <w:type w:val="oddPage"/>
          <w:pgSz w:w="11907" w:h="16840"/>
          <w:pgMar w:top="1134" w:right="851" w:bottom="1134" w:left="1418" w:header="851" w:footer="992" w:gutter="0"/>
          <w:pgNumType w:start="1"/>
          <w:cols w:space="425"/>
          <w:titlePg/>
          <w:docGrid w:type="lines" w:linePitch="326"/>
        </w:sectPr>
      </w:pPr>
    </w:p>
    <w:p w:rsidR="00B70826" w:rsidRDefault="00B70826">
      <w:pPr>
        <w:rPr>
          <w:rFonts w:ascii="MS Mincho" w:eastAsia="宋体"/>
          <w:sz w:val="18"/>
          <w:lang w:eastAsia="zh-CN"/>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5E63E2" w:rsidRDefault="005E63E2" w:rsidP="00546234">
      <w:pPr>
        <w:pStyle w:val="10"/>
        <w:widowControl/>
        <w:autoSpaceDE w:val="0"/>
        <w:autoSpaceDN w:val="0"/>
        <w:spacing w:before="720" w:after="480" w:line="240" w:lineRule="atLeast"/>
        <w:jc w:val="center"/>
        <w:textAlignment w:val="bottom"/>
        <w:rPr>
          <w:rFonts w:ascii="Arial" w:eastAsia="黑体" w:hAnsi="Arial"/>
          <w:sz w:val="30"/>
        </w:rPr>
        <w:sectPr w:rsidR="005E63E2" w:rsidSect="006C466E">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737" w:footer="737" w:gutter="0"/>
          <w:pgNumType w:start="1"/>
          <w:cols w:space="425"/>
          <w:titlePg/>
          <w:docGrid w:type="lines" w:linePitch="326"/>
        </w:sectPr>
      </w:pPr>
    </w:p>
    <w:p w:rsidR="00546234" w:rsidRDefault="00546234" w:rsidP="00546234">
      <w:pPr>
        <w:pStyle w:val="10"/>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lastRenderedPageBreak/>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r w:rsidR="00DF5495">
        <w:rPr>
          <w:rFonts w:ascii="Arial" w:hAnsi="Arial" w:hint="eastAsia"/>
          <w:sz w:val="24"/>
          <w:szCs w:val="24"/>
        </w:rPr>
        <w:t>百</w:t>
      </w:r>
      <w:proofErr w:type="gramStart"/>
      <w:r w:rsidR="00DF5495">
        <w:rPr>
          <w:rFonts w:ascii="Arial" w:hAnsi="Arial" w:hint="eastAsia"/>
          <w:sz w:val="24"/>
          <w:szCs w:val="24"/>
        </w:rPr>
        <w:t>惠医疗</w:t>
      </w:r>
      <w:proofErr w:type="gramEnd"/>
      <w:r w:rsidR="00DF5495">
        <w:rPr>
          <w:rFonts w:ascii="Arial" w:hAnsi="Arial" w:hint="eastAsia"/>
          <w:sz w:val="24"/>
          <w:szCs w:val="24"/>
        </w:rPr>
        <w:t>科技</w:t>
      </w:r>
      <w:r w:rsidRPr="00546234">
        <w:rPr>
          <w:rFonts w:ascii="Arial" w:hAnsi="Arial"/>
          <w:sz w:val="24"/>
          <w:szCs w:val="24"/>
        </w:rPr>
        <w:t xml:space="preserve"> </w:t>
      </w:r>
      <w:proofErr w:type="spellStart"/>
      <w:r w:rsidR="00DF5495">
        <w:rPr>
          <w:rFonts w:ascii="Arial" w:hAnsi="Arial" w:hint="eastAsia"/>
          <w:sz w:val="24"/>
          <w:szCs w:val="24"/>
        </w:rPr>
        <w:t>LuckyGirls</w:t>
      </w:r>
      <w:proofErr w:type="spellEnd"/>
      <w:r w:rsidRPr="00546234">
        <w:rPr>
          <w:rFonts w:ascii="Arial" w:hAnsi="Arial" w:hint="eastAsia"/>
          <w:sz w:val="24"/>
          <w:szCs w:val="24"/>
        </w:rPr>
        <w:t>。版权所有，翻制必究。</w:t>
      </w:r>
    </w:p>
    <w:p w:rsidR="00546234" w:rsidRDefault="00546234" w:rsidP="00546234">
      <w:pPr>
        <w:pStyle w:val="10"/>
        <w:widowControl/>
        <w:autoSpaceDE w:val="0"/>
        <w:autoSpaceDN w:val="0"/>
        <w:spacing w:before="480" w:line="240" w:lineRule="atLeast"/>
        <w:ind w:firstLine="420"/>
        <w:textAlignment w:val="bottom"/>
        <w:rPr>
          <w:rFonts w:ascii="Arial" w:hAnsi="Arial"/>
          <w:sz w:val="21"/>
        </w:rPr>
      </w:pPr>
    </w:p>
    <w:p w:rsidR="00546234" w:rsidRDefault="00546234" w:rsidP="00546234">
      <w:pPr>
        <w:pStyle w:val="10"/>
        <w:widowControl/>
        <w:autoSpaceDE w:val="0"/>
        <w:autoSpaceDN w:val="0"/>
        <w:spacing w:before="120" w:line="240" w:lineRule="atLeast"/>
        <w:ind w:firstLine="420"/>
        <w:textAlignment w:val="bottom"/>
        <w:rPr>
          <w:rFonts w:ascii="Arial" w:hAnsi="Arial"/>
          <w:sz w:val="21"/>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5E63E2" w:rsidRDefault="005E63E2" w:rsidP="00546234">
      <w:pPr>
        <w:pStyle w:val="10"/>
        <w:widowControl/>
        <w:autoSpaceDE w:val="0"/>
        <w:autoSpaceDN w:val="0"/>
        <w:spacing w:before="720" w:after="480" w:line="240" w:lineRule="atLeast"/>
        <w:jc w:val="center"/>
        <w:textAlignment w:val="bottom"/>
        <w:rPr>
          <w:rFonts w:ascii="Times New Roman"/>
          <w:b/>
          <w:bCs/>
          <w:color w:val="FF0000"/>
          <w:sz w:val="24"/>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tabs>
          <w:tab w:val="left" w:pos="4185"/>
        </w:tabs>
        <w:rPr>
          <w:lang w:eastAsia="zh-CN"/>
        </w:rPr>
      </w:pPr>
      <w:r>
        <w:rPr>
          <w:lang w:eastAsia="zh-CN"/>
        </w:rPr>
        <w:tab/>
      </w:r>
    </w:p>
    <w:p w:rsidR="005E63E2" w:rsidRPr="005E63E2" w:rsidRDefault="005E63E2" w:rsidP="005E63E2">
      <w:pPr>
        <w:rPr>
          <w:lang w:eastAsia="zh-CN"/>
        </w:rPr>
      </w:pPr>
    </w:p>
    <w:p w:rsidR="00546234" w:rsidRDefault="00B70826" w:rsidP="00546234">
      <w:pPr>
        <w:pStyle w:val="10"/>
        <w:widowControl/>
        <w:autoSpaceDE w:val="0"/>
        <w:autoSpaceDN w:val="0"/>
        <w:spacing w:before="720" w:after="480" w:line="240" w:lineRule="atLeast"/>
        <w:jc w:val="center"/>
        <w:textAlignment w:val="bottom"/>
        <w:rPr>
          <w:rFonts w:ascii="Arial" w:eastAsia="黑体" w:hAnsi="Arial"/>
          <w:sz w:val="30"/>
        </w:rPr>
      </w:pPr>
      <w:r w:rsidRPr="005E63E2">
        <w:br w:type="page"/>
      </w:r>
      <w:r w:rsidR="00546234">
        <w:rPr>
          <w:rFonts w:ascii="Arial" w:eastAsia="黑体" w:hAnsi="Arial" w:hint="eastAsia"/>
          <w:sz w:val="30"/>
        </w:rPr>
        <w:lastRenderedPageBreak/>
        <w:t>前</w:t>
      </w:r>
      <w:r w:rsidR="00546234">
        <w:rPr>
          <w:rFonts w:ascii="Arial" w:eastAsia="黑体" w:hAnsi="Arial"/>
          <w:sz w:val="30"/>
        </w:rPr>
        <w:t xml:space="preserve">  </w:t>
      </w:r>
      <w:r w:rsidR="00546234">
        <w:rPr>
          <w:rFonts w:ascii="Arial" w:eastAsia="黑体" w:hAnsi="Arial" w:hint="eastAsia"/>
          <w:sz w:val="30"/>
        </w:rPr>
        <w:t>言</w:t>
      </w:r>
    </w:p>
    <w:p w:rsidR="00DF5495" w:rsidRDefault="00546234" w:rsidP="00DF5495">
      <w:pPr>
        <w:pStyle w:val="10"/>
        <w:widowControl/>
        <w:autoSpaceDE w:val="0"/>
        <w:autoSpaceDN w:val="0"/>
        <w:spacing w:before="240" w:line="360" w:lineRule="auto"/>
        <w:ind w:firstLineChars="200" w:firstLine="48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r w:rsidR="00DF5495">
        <w:rPr>
          <w:rFonts w:ascii="Arial" w:hAnsi="Arial" w:hint="eastAsia"/>
          <w:sz w:val="24"/>
          <w:szCs w:val="24"/>
        </w:rPr>
        <w:t xml:space="preserve">    </w:t>
      </w:r>
      <w:r w:rsidR="00DF5495">
        <w:rPr>
          <w:rFonts w:ascii="Arial" w:hAnsi="Arial" w:hint="eastAsia"/>
          <w:sz w:val="24"/>
          <w:szCs w:val="24"/>
        </w:rPr>
        <w:t>本手册主要针对的是医疗管理系统管理人员，提供注意信息给该类人员。</w:t>
      </w:r>
    </w:p>
    <w:p w:rsidR="00DF5495" w:rsidRDefault="00DF5495" w:rsidP="00DF5495">
      <w:pPr>
        <w:pStyle w:val="10"/>
        <w:widowControl/>
        <w:autoSpaceDE w:val="0"/>
        <w:autoSpaceDN w:val="0"/>
        <w:spacing w:before="240" w:line="360" w:lineRule="auto"/>
        <w:ind w:firstLineChars="200" w:firstLine="480"/>
        <w:textAlignment w:val="bottom"/>
        <w:rPr>
          <w:rFonts w:ascii="Arial" w:hAnsi="Arial"/>
          <w:sz w:val="24"/>
          <w:szCs w:val="24"/>
        </w:rPr>
      </w:pPr>
      <w:r>
        <w:rPr>
          <w:rFonts w:ascii="Arial" w:hAnsi="Arial" w:hint="eastAsia"/>
          <w:sz w:val="24"/>
          <w:szCs w:val="24"/>
        </w:rPr>
        <w:t>这份用户手册所描述的软件系统的名称是：</w:t>
      </w:r>
      <w:r w:rsidR="00AA3F18">
        <w:rPr>
          <w:rFonts w:ascii="Arial" w:hAnsi="Arial" w:hint="eastAsia"/>
          <w:sz w:val="24"/>
          <w:szCs w:val="24"/>
        </w:rPr>
        <w:t>百</w:t>
      </w:r>
      <w:proofErr w:type="gramStart"/>
      <w:r w:rsidR="00AA3F18">
        <w:rPr>
          <w:rFonts w:ascii="Arial" w:hAnsi="Arial" w:hint="eastAsia"/>
          <w:sz w:val="24"/>
          <w:szCs w:val="24"/>
        </w:rPr>
        <w:t>慧</w:t>
      </w:r>
      <w:r>
        <w:rPr>
          <w:rFonts w:ascii="Arial" w:hAnsi="Arial" w:hint="eastAsia"/>
          <w:sz w:val="24"/>
          <w:szCs w:val="24"/>
        </w:rPr>
        <w:t>医疗</w:t>
      </w:r>
      <w:proofErr w:type="gramEnd"/>
      <w:r>
        <w:rPr>
          <w:rFonts w:ascii="Arial" w:hAnsi="Arial" w:hint="eastAsia"/>
          <w:sz w:val="24"/>
          <w:szCs w:val="24"/>
        </w:rPr>
        <w:t>科技</w:t>
      </w:r>
    </w:p>
    <w:p w:rsidR="00DF5495" w:rsidRDefault="00AA3F18" w:rsidP="00DF5495">
      <w:pPr>
        <w:pStyle w:val="10"/>
        <w:widowControl/>
        <w:autoSpaceDE w:val="0"/>
        <w:autoSpaceDN w:val="0"/>
        <w:spacing w:before="240" w:line="360" w:lineRule="auto"/>
        <w:ind w:firstLineChars="200" w:firstLine="480"/>
        <w:textAlignment w:val="bottom"/>
        <w:rPr>
          <w:rFonts w:ascii="Arial" w:hAnsi="Arial"/>
          <w:sz w:val="24"/>
          <w:szCs w:val="24"/>
        </w:rPr>
      </w:pPr>
      <w:r>
        <w:rPr>
          <w:rFonts w:ascii="Arial" w:hAnsi="Arial" w:hint="eastAsia"/>
          <w:sz w:val="24"/>
          <w:szCs w:val="24"/>
        </w:rPr>
        <w:t>该软件项目的任务提出者是组长：高建莉、组员为：黄晓芬、黄春飞、张贵杏、陈会粘</w:t>
      </w:r>
    </w:p>
    <w:p w:rsidR="00AA3F18" w:rsidRPr="00AA3F18" w:rsidRDefault="00AA3F18" w:rsidP="00DF5495">
      <w:pPr>
        <w:pStyle w:val="10"/>
        <w:widowControl/>
        <w:autoSpaceDE w:val="0"/>
        <w:autoSpaceDN w:val="0"/>
        <w:spacing w:before="240" w:line="360" w:lineRule="auto"/>
        <w:ind w:firstLineChars="200" w:firstLine="480"/>
        <w:textAlignment w:val="bottom"/>
        <w:rPr>
          <w:rFonts w:ascii="Arial" w:hAnsi="Arial"/>
          <w:sz w:val="24"/>
          <w:szCs w:val="24"/>
        </w:rPr>
      </w:pPr>
      <w:r>
        <w:rPr>
          <w:rFonts w:ascii="Arial" w:hAnsi="Arial" w:hint="eastAsia"/>
          <w:sz w:val="24"/>
          <w:szCs w:val="24"/>
        </w:rPr>
        <w:t>参考资料：百度搜索百</w:t>
      </w:r>
      <w:proofErr w:type="gramStart"/>
      <w:r>
        <w:rPr>
          <w:rFonts w:ascii="Arial" w:hAnsi="Arial" w:hint="eastAsia"/>
          <w:sz w:val="24"/>
          <w:szCs w:val="24"/>
        </w:rPr>
        <w:t>慧医疗</w:t>
      </w:r>
      <w:proofErr w:type="gramEnd"/>
      <w:r>
        <w:rPr>
          <w:rFonts w:ascii="Arial" w:hAnsi="Arial" w:hint="eastAsia"/>
          <w:sz w:val="24"/>
          <w:szCs w:val="24"/>
        </w:rPr>
        <w:t>科技</w:t>
      </w:r>
    </w:p>
    <w:p w:rsidR="005E6B4B" w:rsidRPr="00DF5495" w:rsidRDefault="00546234" w:rsidP="00DF5495">
      <w:pPr>
        <w:pStyle w:val="10"/>
        <w:widowControl/>
        <w:autoSpaceDE w:val="0"/>
        <w:autoSpaceDN w:val="0"/>
        <w:spacing w:before="240" w:line="360" w:lineRule="auto"/>
        <w:ind w:firstLineChars="684" w:firstLine="1648"/>
        <w:textAlignment w:val="bottom"/>
        <w:rPr>
          <w:rFonts w:ascii="Arial" w:hAnsi="Arial"/>
          <w:sz w:val="24"/>
          <w:szCs w:val="24"/>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3" w:name="_Toc91304586"/>
      <w:bookmarkStart w:id="4" w:name="_Toc91304786"/>
      <w:bookmarkStart w:id="5" w:name="_Toc91304852"/>
      <w:bookmarkStart w:id="6" w:name="_Toc91308305"/>
      <w:bookmarkStart w:id="7" w:name="_Toc110321616"/>
      <w:r w:rsidRPr="005E6B4B">
        <w:rPr>
          <w:rFonts w:ascii="Arial" w:eastAsia="黑体" w:hAnsi="Arial" w:hint="eastAsia"/>
          <w:sz w:val="24"/>
          <w:szCs w:val="24"/>
        </w:rPr>
        <w:t>〖手册目标〗</w:t>
      </w:r>
      <w:bookmarkEnd w:id="3"/>
      <w:bookmarkEnd w:id="4"/>
      <w:bookmarkEnd w:id="5"/>
      <w:bookmarkEnd w:id="6"/>
      <w:bookmarkEnd w:id="7"/>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w:t>
      </w:r>
      <w:proofErr w:type="spellStart"/>
      <w:r w:rsidR="00EF38B1">
        <w:rPr>
          <w:rFonts w:ascii="Arial" w:hAnsi="Arial" w:hint="eastAsia"/>
          <w:sz w:val="24"/>
          <w:szCs w:val="24"/>
        </w:rPr>
        <w:t>LuckyGirls</w:t>
      </w:r>
      <w:proofErr w:type="spellEnd"/>
      <w:r w:rsidRPr="005E6B4B">
        <w:rPr>
          <w:rFonts w:ascii="Arial" w:hAnsi="Arial" w:hint="eastAsia"/>
          <w:sz w:val="24"/>
          <w:szCs w:val="24"/>
        </w:rPr>
        <w:t>软件产品的用户手册所应包含的内容及版面格式作一个统一规定。由于实际情况千变万化，本规定很难一次做到面面俱到，需要逐渐完善。</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8" w:name="_Toc91304587"/>
      <w:bookmarkStart w:id="9" w:name="_Toc91304787"/>
      <w:bookmarkStart w:id="10" w:name="_Toc91304853"/>
      <w:bookmarkStart w:id="11" w:name="_Toc91308306"/>
      <w:bookmarkStart w:id="12" w:name="_Toc110321617"/>
      <w:r w:rsidRPr="005E6B4B">
        <w:rPr>
          <w:rFonts w:ascii="Arial" w:eastAsia="黑体" w:hAnsi="Arial" w:hint="eastAsia"/>
          <w:sz w:val="24"/>
          <w:szCs w:val="24"/>
        </w:rPr>
        <w:t>〖阅读对象〗</w:t>
      </w:r>
      <w:bookmarkEnd w:id="8"/>
      <w:bookmarkEnd w:id="9"/>
      <w:bookmarkEnd w:id="10"/>
      <w:bookmarkEnd w:id="11"/>
      <w:bookmarkEnd w:id="12"/>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w:t>
      </w:r>
      <w:proofErr w:type="spellStart"/>
      <w:r w:rsidR="00EF38B1">
        <w:rPr>
          <w:rFonts w:ascii="Arial" w:hAnsi="Arial" w:hint="eastAsia"/>
          <w:sz w:val="24"/>
          <w:szCs w:val="24"/>
        </w:rPr>
        <w:t>LuckyGirls</w:t>
      </w:r>
      <w:proofErr w:type="spellEnd"/>
      <w:r w:rsidRPr="005E6B4B">
        <w:rPr>
          <w:rFonts w:ascii="Arial" w:hAnsi="Arial" w:hint="eastAsia"/>
          <w:sz w:val="24"/>
          <w:szCs w:val="24"/>
        </w:rPr>
        <w:t>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w:t>
      </w:r>
      <w:proofErr w:type="spellStart"/>
      <w:r w:rsidR="00EF38B1">
        <w:rPr>
          <w:rFonts w:ascii="Arial" w:hAnsi="Arial" w:hint="eastAsia"/>
          <w:sz w:val="24"/>
          <w:szCs w:val="24"/>
        </w:rPr>
        <w:t>LuckyGirls</w:t>
      </w:r>
      <w:proofErr w:type="spellEnd"/>
      <w:r w:rsidRPr="005E6B4B">
        <w:rPr>
          <w:rFonts w:ascii="Arial" w:hAnsi="Arial" w:hint="eastAsia"/>
          <w:sz w:val="24"/>
          <w:szCs w:val="24"/>
        </w:rPr>
        <w:t>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3" w:name="_Toc91304588"/>
      <w:bookmarkStart w:id="14" w:name="_Toc91304788"/>
      <w:bookmarkStart w:id="15" w:name="_Toc91304854"/>
      <w:bookmarkStart w:id="16" w:name="_Toc91308307"/>
      <w:bookmarkStart w:id="17" w:name="_Toc110321618"/>
      <w:r w:rsidRPr="005E6B4B">
        <w:rPr>
          <w:rFonts w:ascii="Arial" w:eastAsia="黑体" w:hAnsi="Arial" w:hint="eastAsia"/>
          <w:sz w:val="24"/>
          <w:szCs w:val="24"/>
        </w:rPr>
        <w:t>〖手册构成〗</w:t>
      </w:r>
      <w:bookmarkEnd w:id="13"/>
      <w:bookmarkEnd w:id="14"/>
      <w:bookmarkEnd w:id="15"/>
      <w:bookmarkEnd w:id="16"/>
      <w:bookmarkEnd w:id="17"/>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10"/>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10"/>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8" w:name="_Toc91304589"/>
      <w:bookmarkStart w:id="19" w:name="_Toc91304789"/>
      <w:bookmarkStart w:id="20" w:name="_Toc91304855"/>
      <w:bookmarkStart w:id="21" w:name="_Toc91308308"/>
      <w:bookmarkStart w:id="22" w:name="_Toc110321619"/>
      <w:r w:rsidRPr="005E6B4B">
        <w:rPr>
          <w:rFonts w:ascii="Arial" w:eastAsia="黑体" w:hAnsi="Arial" w:hint="eastAsia"/>
          <w:sz w:val="24"/>
          <w:szCs w:val="24"/>
        </w:rPr>
        <w:t>〖手册约定〗</w:t>
      </w:r>
      <w:bookmarkEnd w:id="18"/>
      <w:bookmarkEnd w:id="19"/>
      <w:bookmarkEnd w:id="20"/>
      <w:bookmarkEnd w:id="21"/>
      <w:bookmarkEnd w:id="22"/>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10"/>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10"/>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8D7D6D" w:rsidRPr="008D7D6D" w:rsidRDefault="005E6B4B" w:rsidP="008D7D6D">
      <w:pPr>
        <w:tabs>
          <w:tab w:val="right" w:leader="middleDot" w:pos="8392"/>
        </w:tabs>
        <w:ind w:left="420"/>
        <w:jc w:val="center"/>
        <w:rPr>
          <w:rFonts w:ascii="宋体" w:eastAsia="宋体" w:hAnsi="宋体"/>
          <w:noProof/>
          <w:sz w:val="22"/>
          <w:szCs w:val="22"/>
        </w:rPr>
      </w:pPr>
      <w:r w:rsidRPr="005E6B4B">
        <w:rPr>
          <w:b/>
          <w:bCs/>
          <w:color w:val="FF0000"/>
        </w:rPr>
        <w:br w:type="page"/>
      </w:r>
      <w:r w:rsidR="008D7D6D" w:rsidRPr="008D7D6D">
        <w:rPr>
          <w:rFonts w:ascii="宋体" w:eastAsia="宋体" w:hAnsi="宋体" w:hint="eastAsia"/>
          <w:b/>
          <w:bCs/>
          <w:sz w:val="28"/>
          <w:szCs w:val="28"/>
        </w:rPr>
        <w:lastRenderedPageBreak/>
        <w:t>目</w:t>
      </w:r>
      <w:r w:rsidR="008D7D6D" w:rsidRPr="008D7D6D">
        <w:rPr>
          <w:rFonts w:ascii="宋体" w:eastAsia="宋体" w:hAnsi="宋体" w:hint="eastAsia"/>
          <w:sz w:val="28"/>
          <w:szCs w:val="28"/>
        </w:rPr>
        <w:t xml:space="preserve"> </w:t>
      </w:r>
      <w:r w:rsidR="008D7D6D">
        <w:rPr>
          <w:rFonts w:ascii="宋体" w:eastAsia="宋体" w:hAnsi="宋体" w:hint="eastAsia"/>
          <w:sz w:val="28"/>
          <w:szCs w:val="28"/>
          <w:lang w:eastAsia="zh-CN"/>
        </w:rPr>
        <w:t xml:space="preserve"> </w:t>
      </w:r>
      <w:r w:rsidR="008D7D6D" w:rsidRPr="008D7D6D">
        <w:rPr>
          <w:rFonts w:ascii="宋体" w:eastAsia="宋体" w:hAnsi="宋体" w:hint="eastAsia"/>
          <w:b/>
          <w:bCs/>
          <w:sz w:val="28"/>
          <w:szCs w:val="28"/>
        </w:rPr>
        <w:t>录</w:t>
      </w:r>
      <w:r w:rsidR="008D7D6D" w:rsidRPr="008D7D6D">
        <w:rPr>
          <w:rFonts w:ascii="宋体" w:eastAsia="宋体" w:hAnsi="宋体"/>
          <w:b/>
          <w:bCs/>
          <w:caps/>
          <w:sz w:val="22"/>
          <w:szCs w:val="22"/>
        </w:rPr>
        <w:fldChar w:fldCharType="begin"/>
      </w:r>
      <w:r w:rsidR="008D7D6D" w:rsidRPr="008D7D6D">
        <w:rPr>
          <w:rFonts w:ascii="宋体" w:eastAsia="宋体" w:hAnsi="宋体"/>
          <w:b/>
          <w:bCs/>
          <w:caps/>
          <w:sz w:val="22"/>
          <w:szCs w:val="22"/>
        </w:rPr>
        <w:instrText xml:space="preserve"> TOC \o "1-3" \h \z \u </w:instrText>
      </w:r>
      <w:r w:rsidR="008D7D6D" w:rsidRPr="008D7D6D">
        <w:rPr>
          <w:rFonts w:ascii="宋体" w:eastAsia="宋体" w:hAnsi="宋体"/>
          <w:b/>
          <w:bCs/>
          <w:caps/>
          <w:sz w:val="22"/>
          <w:szCs w:val="22"/>
        </w:rPr>
        <w:fldChar w:fldCharType="separate"/>
      </w:r>
    </w:p>
    <w:p w:rsidR="008D7D6D" w:rsidRPr="008D7D6D" w:rsidRDefault="000A37D7">
      <w:pPr>
        <w:pStyle w:val="11"/>
        <w:tabs>
          <w:tab w:val="right" w:leader="dot" w:pos="9628"/>
        </w:tabs>
        <w:rPr>
          <w:rFonts w:eastAsia="宋体"/>
          <w:b w:val="0"/>
          <w:bCs w:val="0"/>
          <w:caps w:val="0"/>
          <w:noProof/>
          <w:spacing w:val="0"/>
          <w:kern w:val="2"/>
          <w:sz w:val="22"/>
          <w:szCs w:val="22"/>
          <w:lang w:eastAsia="zh-CN"/>
        </w:rPr>
      </w:pPr>
      <w:hyperlink w:anchor="_Toc110321616" w:history="1">
        <w:r w:rsidR="008D7D6D" w:rsidRPr="008D7D6D">
          <w:rPr>
            <w:rStyle w:val="a7"/>
            <w:rFonts w:ascii="Arial" w:eastAsia="黑体" w:hAnsi="Arial" w:hint="eastAsia"/>
            <w:noProof/>
            <w:sz w:val="22"/>
            <w:szCs w:val="22"/>
          </w:rPr>
          <w:t>〖手册目标〗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0A37D7">
      <w:pPr>
        <w:pStyle w:val="11"/>
        <w:tabs>
          <w:tab w:val="right" w:leader="dot" w:pos="9628"/>
        </w:tabs>
        <w:rPr>
          <w:rFonts w:eastAsia="宋体"/>
          <w:b w:val="0"/>
          <w:bCs w:val="0"/>
          <w:caps w:val="0"/>
          <w:noProof/>
          <w:spacing w:val="0"/>
          <w:kern w:val="2"/>
          <w:sz w:val="22"/>
          <w:szCs w:val="22"/>
          <w:lang w:eastAsia="zh-CN"/>
        </w:rPr>
      </w:pPr>
      <w:hyperlink w:anchor="_Toc110321617" w:history="1">
        <w:r w:rsidR="008D7D6D" w:rsidRPr="008D7D6D">
          <w:rPr>
            <w:rStyle w:val="a7"/>
            <w:rFonts w:ascii="Arial" w:eastAsia="黑体" w:hAnsi="Arial" w:hint="eastAsia"/>
            <w:noProof/>
            <w:sz w:val="22"/>
            <w:szCs w:val="22"/>
          </w:rPr>
          <w:t>〖阅读对象〗</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0A37D7">
      <w:pPr>
        <w:pStyle w:val="11"/>
        <w:tabs>
          <w:tab w:val="right" w:leader="dot" w:pos="9628"/>
        </w:tabs>
        <w:rPr>
          <w:rFonts w:eastAsia="宋体"/>
          <w:b w:val="0"/>
          <w:bCs w:val="0"/>
          <w:caps w:val="0"/>
          <w:noProof/>
          <w:spacing w:val="0"/>
          <w:kern w:val="2"/>
          <w:sz w:val="22"/>
          <w:szCs w:val="22"/>
          <w:lang w:eastAsia="zh-CN"/>
        </w:rPr>
      </w:pPr>
      <w:hyperlink w:anchor="_Toc110321618" w:history="1">
        <w:r w:rsidR="008D7D6D" w:rsidRPr="008D7D6D">
          <w:rPr>
            <w:rStyle w:val="a7"/>
            <w:rFonts w:ascii="Arial" w:eastAsia="黑体" w:hAnsi="Arial" w:hint="eastAsia"/>
            <w:noProof/>
            <w:sz w:val="22"/>
            <w:szCs w:val="22"/>
          </w:rPr>
          <w:t>〖手册构成〗</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0A37D7">
      <w:pPr>
        <w:pStyle w:val="11"/>
        <w:tabs>
          <w:tab w:val="right" w:leader="dot" w:pos="9628"/>
        </w:tabs>
        <w:rPr>
          <w:rFonts w:eastAsia="宋体"/>
          <w:b w:val="0"/>
          <w:bCs w:val="0"/>
          <w:caps w:val="0"/>
          <w:noProof/>
          <w:spacing w:val="0"/>
          <w:kern w:val="2"/>
          <w:sz w:val="22"/>
          <w:szCs w:val="22"/>
          <w:lang w:eastAsia="zh-CN"/>
        </w:rPr>
      </w:pPr>
      <w:hyperlink w:anchor="_Toc110321619" w:history="1">
        <w:r w:rsidR="008D7D6D" w:rsidRPr="008D7D6D">
          <w:rPr>
            <w:rStyle w:val="a7"/>
            <w:rFonts w:ascii="Arial" w:eastAsia="黑体" w:hAnsi="Arial" w:hint="eastAsia"/>
            <w:noProof/>
            <w:sz w:val="22"/>
            <w:szCs w:val="22"/>
          </w:rPr>
          <w:t>〖手册约定〗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0A37D7">
      <w:pPr>
        <w:pStyle w:val="11"/>
        <w:tabs>
          <w:tab w:val="right" w:leader="dot" w:pos="9628"/>
        </w:tabs>
        <w:rPr>
          <w:rFonts w:eastAsia="宋体"/>
          <w:b w:val="0"/>
          <w:bCs w:val="0"/>
          <w:caps w:val="0"/>
          <w:noProof/>
          <w:spacing w:val="0"/>
          <w:kern w:val="2"/>
          <w:sz w:val="22"/>
          <w:szCs w:val="22"/>
          <w:lang w:eastAsia="zh-CN"/>
        </w:rPr>
      </w:pPr>
      <w:hyperlink w:anchor="_Toc110321620" w:history="1">
        <w:r w:rsidR="008D7D6D" w:rsidRPr="008D7D6D">
          <w:rPr>
            <w:rStyle w:val="a7"/>
            <w:rFonts w:eastAsia="黑体"/>
            <w:noProof/>
            <w:sz w:val="22"/>
            <w:szCs w:val="22"/>
          </w:rPr>
          <w:t>1</w:t>
        </w:r>
        <w:r w:rsidR="008D7D6D" w:rsidRPr="008D7D6D">
          <w:rPr>
            <w:rStyle w:val="a7"/>
            <w:rFonts w:eastAsia="黑体" w:hint="eastAsia"/>
            <w:noProof/>
            <w:sz w:val="22"/>
            <w:szCs w:val="22"/>
          </w:rPr>
          <w:t>．</w:t>
        </w:r>
        <w:r w:rsidR="008D7D6D" w:rsidRPr="008D7D6D">
          <w:rPr>
            <w:rStyle w:val="a7"/>
            <w:rFonts w:ascii="黑体" w:eastAsia="黑体" w:hint="eastAsia"/>
            <w:noProof/>
            <w:sz w:val="22"/>
            <w:szCs w:val="22"/>
          </w:rPr>
          <w:t>用户手册的内容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8D7D6D" w:rsidRPr="008D7D6D" w:rsidRDefault="000A37D7">
      <w:pPr>
        <w:pStyle w:val="20"/>
        <w:tabs>
          <w:tab w:val="right" w:leader="dot" w:pos="9628"/>
        </w:tabs>
        <w:rPr>
          <w:rFonts w:eastAsia="宋体"/>
          <w:smallCaps w:val="0"/>
          <w:noProof/>
          <w:spacing w:val="0"/>
          <w:kern w:val="2"/>
          <w:sz w:val="22"/>
          <w:szCs w:val="22"/>
          <w:lang w:eastAsia="zh-CN"/>
        </w:rPr>
      </w:pPr>
      <w:hyperlink w:anchor="_Toc110321621" w:history="1">
        <w:r w:rsidR="008D7D6D" w:rsidRPr="008D7D6D">
          <w:rPr>
            <w:rStyle w:val="a7"/>
            <w:rFonts w:eastAsia="黑体"/>
            <w:noProof/>
            <w:sz w:val="22"/>
            <w:szCs w:val="22"/>
            <w:lang w:eastAsia="zh-CN"/>
          </w:rPr>
          <w:t>1.1</w:t>
        </w:r>
        <w:r w:rsidR="008D7D6D" w:rsidRPr="008D7D6D">
          <w:rPr>
            <w:rStyle w:val="a7"/>
            <w:rFonts w:ascii="黑体" w:eastAsia="黑体" w:hint="eastAsia"/>
            <w:noProof/>
            <w:sz w:val="22"/>
            <w:szCs w:val="22"/>
            <w:lang w:eastAsia="zh-CN"/>
          </w:rPr>
          <w:t>用户手册的目标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7</w:t>
        </w:r>
        <w:r w:rsidR="008D7D6D" w:rsidRPr="008D7D6D">
          <w:rPr>
            <w:noProof/>
            <w:webHidden/>
            <w:sz w:val="22"/>
            <w:szCs w:val="22"/>
          </w:rPr>
          <w:fldChar w:fldCharType="end"/>
        </w:r>
      </w:hyperlink>
    </w:p>
    <w:p w:rsidR="008D7D6D" w:rsidRPr="008D7D6D" w:rsidRDefault="000A37D7">
      <w:pPr>
        <w:pStyle w:val="20"/>
        <w:tabs>
          <w:tab w:val="right" w:leader="dot" w:pos="9628"/>
        </w:tabs>
        <w:rPr>
          <w:rFonts w:eastAsia="宋体"/>
          <w:smallCaps w:val="0"/>
          <w:noProof/>
          <w:spacing w:val="0"/>
          <w:kern w:val="2"/>
          <w:sz w:val="22"/>
          <w:szCs w:val="22"/>
          <w:lang w:eastAsia="zh-CN"/>
        </w:rPr>
      </w:pPr>
      <w:hyperlink w:anchor="_Toc110321622" w:history="1">
        <w:r w:rsidR="008D7D6D" w:rsidRPr="008D7D6D">
          <w:rPr>
            <w:rStyle w:val="a7"/>
            <w:rFonts w:eastAsia="黑体"/>
            <w:noProof/>
            <w:sz w:val="22"/>
            <w:szCs w:val="22"/>
            <w:lang w:eastAsia="zh-CN"/>
          </w:rPr>
          <w:t>1.2</w:t>
        </w:r>
        <w:r w:rsidR="008D7D6D" w:rsidRPr="008D7D6D">
          <w:rPr>
            <w:rStyle w:val="a7"/>
            <w:rFonts w:ascii="黑体" w:eastAsia="黑体" w:hAnsi="黑体" w:hint="eastAsia"/>
            <w:noProof/>
            <w:sz w:val="22"/>
            <w:szCs w:val="22"/>
            <w:lang w:eastAsia="zh-CN"/>
          </w:rPr>
          <w:t>用</w:t>
        </w:r>
        <w:r w:rsidR="008D7D6D" w:rsidRPr="008D7D6D">
          <w:rPr>
            <w:rStyle w:val="a7"/>
            <w:rFonts w:ascii="黑体" w:eastAsia="黑体" w:hAnsi="黑体" w:cs="宋体" w:hint="eastAsia"/>
            <w:noProof/>
            <w:sz w:val="22"/>
            <w:szCs w:val="22"/>
            <w:lang w:eastAsia="zh-CN"/>
          </w:rPr>
          <w:t>户</w:t>
        </w:r>
        <w:r w:rsidR="008D7D6D" w:rsidRPr="008D7D6D">
          <w:rPr>
            <w:rStyle w:val="a7"/>
            <w:rFonts w:ascii="黑体" w:eastAsia="黑体" w:hAnsi="黑体" w:hint="eastAsia"/>
            <w:noProof/>
            <w:sz w:val="22"/>
            <w:szCs w:val="22"/>
            <w:lang w:eastAsia="zh-CN"/>
          </w:rPr>
          <w:t>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23" w:history="1">
        <w:r w:rsidR="008D7D6D" w:rsidRPr="008D7D6D">
          <w:rPr>
            <w:rStyle w:val="a7"/>
            <w:rFonts w:eastAsia="黑体"/>
            <w:noProof/>
            <w:sz w:val="22"/>
            <w:szCs w:val="22"/>
            <w:lang w:eastAsia="zh-CN"/>
          </w:rPr>
          <w:t>1.2.1</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封面</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24" w:history="1">
        <w:r w:rsidR="008D7D6D" w:rsidRPr="008D7D6D">
          <w:rPr>
            <w:rStyle w:val="a7"/>
            <w:rFonts w:eastAsia="黑体"/>
            <w:noProof/>
            <w:sz w:val="22"/>
            <w:szCs w:val="22"/>
            <w:lang w:eastAsia="zh-CN"/>
          </w:rPr>
          <w:t xml:space="preserve">1.2.2 </w:t>
        </w:r>
        <w:r w:rsidR="008D7D6D" w:rsidRPr="008D7D6D">
          <w:rPr>
            <w:rStyle w:val="a7"/>
            <w:rFonts w:ascii="黑体" w:eastAsia="黑体" w:hint="eastAsia"/>
            <w:noProof/>
            <w:sz w:val="22"/>
            <w:szCs w:val="22"/>
            <w:lang w:eastAsia="zh-CN"/>
          </w:rPr>
          <w:t>二封</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25" w:history="1">
        <w:r w:rsidR="008D7D6D" w:rsidRPr="008D7D6D">
          <w:rPr>
            <w:rStyle w:val="a7"/>
            <w:rFonts w:eastAsia="黑体"/>
            <w:noProof/>
            <w:sz w:val="22"/>
            <w:szCs w:val="22"/>
            <w:lang w:eastAsia="zh-CN"/>
          </w:rPr>
          <w:t xml:space="preserve">1.2.3 </w:t>
        </w:r>
        <w:r w:rsidR="008D7D6D" w:rsidRPr="008D7D6D">
          <w:rPr>
            <w:rStyle w:val="a7"/>
            <w:rFonts w:ascii="黑体" w:eastAsia="黑体" w:hint="eastAsia"/>
            <w:noProof/>
            <w:sz w:val="22"/>
            <w:szCs w:val="22"/>
            <w:lang w:eastAsia="zh-CN"/>
          </w:rPr>
          <w:t>版权声明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26" w:history="1">
        <w:r w:rsidR="008D7D6D" w:rsidRPr="008D7D6D">
          <w:rPr>
            <w:rStyle w:val="a7"/>
            <w:rFonts w:eastAsia="黑体"/>
            <w:noProof/>
            <w:sz w:val="22"/>
            <w:szCs w:val="22"/>
            <w:lang w:eastAsia="zh-CN"/>
          </w:rPr>
          <w:t>1.2.4</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前言</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27" w:history="1">
        <w:r w:rsidR="008D7D6D" w:rsidRPr="008D7D6D">
          <w:rPr>
            <w:rStyle w:val="a7"/>
            <w:rFonts w:eastAsia="黑体"/>
            <w:noProof/>
            <w:sz w:val="22"/>
            <w:szCs w:val="22"/>
          </w:rPr>
          <w:t>1.2.5</w:t>
        </w:r>
        <w:r w:rsidR="008D7D6D" w:rsidRPr="008D7D6D">
          <w:rPr>
            <w:rStyle w:val="a7"/>
            <w:rFonts w:ascii="黑体" w:eastAsia="黑体"/>
            <w:noProof/>
            <w:sz w:val="22"/>
            <w:szCs w:val="22"/>
          </w:rPr>
          <w:t xml:space="preserve"> </w:t>
        </w:r>
        <w:r w:rsidR="008D7D6D" w:rsidRPr="008D7D6D">
          <w:rPr>
            <w:rStyle w:val="a7"/>
            <w:rFonts w:ascii="黑体" w:eastAsia="黑体" w:hint="eastAsia"/>
            <w:noProof/>
            <w:sz w:val="22"/>
            <w:szCs w:val="22"/>
          </w:rPr>
          <w:t>阅读指南</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28" w:history="1">
        <w:r w:rsidR="008D7D6D" w:rsidRPr="008D7D6D">
          <w:rPr>
            <w:rStyle w:val="a7"/>
            <w:rFonts w:eastAsia="黑体"/>
            <w:noProof/>
            <w:sz w:val="22"/>
            <w:szCs w:val="22"/>
            <w:lang w:eastAsia="zh-CN"/>
          </w:rPr>
          <w:t xml:space="preserve">1.2.6 </w:t>
        </w:r>
        <w:r w:rsidR="008D7D6D" w:rsidRPr="008D7D6D">
          <w:rPr>
            <w:rStyle w:val="a7"/>
            <w:rFonts w:ascii="黑体" w:eastAsia="黑体" w:hAnsi="黑体" w:hint="eastAsia"/>
            <w:noProof/>
            <w:sz w:val="22"/>
            <w:szCs w:val="22"/>
            <w:lang w:eastAsia="zh-CN"/>
          </w:rPr>
          <w:t>目录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29" w:history="1">
        <w:r w:rsidR="008D7D6D" w:rsidRPr="008D7D6D">
          <w:rPr>
            <w:rStyle w:val="a7"/>
            <w:rFonts w:eastAsia="黑体"/>
            <w:noProof/>
            <w:sz w:val="22"/>
            <w:szCs w:val="22"/>
            <w:lang w:eastAsia="zh-CN"/>
          </w:rPr>
          <w:t>1.2.7</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基础知识介绍〖条件〗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0" w:history="1">
        <w:r w:rsidR="008D7D6D" w:rsidRPr="008D7D6D">
          <w:rPr>
            <w:rStyle w:val="a7"/>
            <w:rFonts w:eastAsia="黑体"/>
            <w:noProof/>
            <w:sz w:val="22"/>
            <w:szCs w:val="22"/>
            <w:lang w:eastAsia="zh-CN"/>
          </w:rPr>
          <w:t xml:space="preserve">1.2.8 </w:t>
        </w:r>
        <w:r w:rsidR="008D7D6D" w:rsidRPr="008D7D6D">
          <w:rPr>
            <w:rStyle w:val="a7"/>
            <w:rFonts w:ascii="黑体" w:eastAsia="黑体" w:hAnsi="黑体" w:hint="eastAsia"/>
            <w:noProof/>
            <w:sz w:val="22"/>
            <w:szCs w:val="22"/>
            <w:lang w:eastAsia="zh-CN"/>
          </w:rPr>
          <w:t>系统安装及启动</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1" w:history="1">
        <w:r w:rsidR="008D7D6D" w:rsidRPr="008D7D6D">
          <w:rPr>
            <w:rStyle w:val="a7"/>
            <w:rFonts w:eastAsia="黑体"/>
            <w:noProof/>
            <w:sz w:val="22"/>
            <w:szCs w:val="22"/>
            <w:lang w:eastAsia="zh-CN"/>
          </w:rPr>
          <w:t xml:space="preserve">1.2.9 </w:t>
        </w:r>
        <w:r w:rsidR="008D7D6D" w:rsidRPr="008D7D6D">
          <w:rPr>
            <w:rStyle w:val="a7"/>
            <w:rFonts w:ascii="黑体" w:eastAsia="黑体" w:hAnsi="黑体" w:hint="eastAsia"/>
            <w:noProof/>
            <w:sz w:val="22"/>
            <w:szCs w:val="22"/>
            <w:lang w:eastAsia="zh-CN"/>
          </w:rPr>
          <w:t>系统操作说明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12</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2" w:history="1">
        <w:r w:rsidR="008D7D6D" w:rsidRPr="008D7D6D">
          <w:rPr>
            <w:rStyle w:val="a7"/>
            <w:rFonts w:eastAsia="黑体"/>
            <w:noProof/>
            <w:sz w:val="22"/>
            <w:szCs w:val="22"/>
            <w:lang w:eastAsia="zh-CN"/>
          </w:rPr>
          <w:t>1.2.10</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系统及数据维护</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3" w:history="1">
        <w:r w:rsidR="008D7D6D" w:rsidRPr="008D7D6D">
          <w:rPr>
            <w:rStyle w:val="a7"/>
            <w:rFonts w:eastAsia="黑体"/>
            <w:noProof/>
            <w:sz w:val="22"/>
            <w:szCs w:val="22"/>
            <w:lang w:eastAsia="zh-CN"/>
          </w:rPr>
          <w:t>1.2.11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界面截图</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4" w:history="1">
        <w:r w:rsidR="008D7D6D" w:rsidRPr="008D7D6D">
          <w:rPr>
            <w:rStyle w:val="a7"/>
            <w:rFonts w:eastAsia="黑体"/>
            <w:noProof/>
            <w:sz w:val="22"/>
            <w:szCs w:val="22"/>
            <w:lang w:eastAsia="zh-CN"/>
          </w:rPr>
          <w:t>1.2.12</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例题〖条件〗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5" w:history="1">
        <w:r w:rsidR="008D7D6D" w:rsidRPr="008D7D6D">
          <w:rPr>
            <w:rStyle w:val="a7"/>
            <w:rFonts w:eastAsia="黑体"/>
            <w:noProof/>
            <w:sz w:val="22"/>
            <w:szCs w:val="22"/>
            <w:lang w:eastAsia="zh-CN"/>
          </w:rPr>
          <w:t>1.2.13</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各种附录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0A37D7">
      <w:pPr>
        <w:pStyle w:val="11"/>
        <w:tabs>
          <w:tab w:val="right" w:leader="dot" w:pos="9628"/>
        </w:tabs>
        <w:rPr>
          <w:rFonts w:eastAsia="宋体"/>
          <w:b w:val="0"/>
          <w:bCs w:val="0"/>
          <w:caps w:val="0"/>
          <w:noProof/>
          <w:spacing w:val="0"/>
          <w:kern w:val="2"/>
          <w:sz w:val="22"/>
          <w:szCs w:val="22"/>
          <w:lang w:eastAsia="zh-CN"/>
        </w:rPr>
      </w:pPr>
      <w:hyperlink w:anchor="_Toc110321636" w:history="1">
        <w:r w:rsidR="008D7D6D" w:rsidRPr="008D7D6D">
          <w:rPr>
            <w:rStyle w:val="a7"/>
            <w:rFonts w:eastAsia="黑体"/>
            <w:noProof/>
            <w:sz w:val="22"/>
            <w:szCs w:val="22"/>
          </w:rPr>
          <w:t>2</w:t>
        </w:r>
        <w:r w:rsidR="008D7D6D" w:rsidRPr="008D7D6D">
          <w:rPr>
            <w:rStyle w:val="a7"/>
            <w:rFonts w:eastAsia="黑体" w:hAnsi="黑体" w:hint="eastAsia"/>
            <w:noProof/>
            <w:sz w:val="22"/>
            <w:szCs w:val="22"/>
          </w:rPr>
          <w:t>．</w:t>
        </w:r>
        <w:r w:rsidR="008D7D6D" w:rsidRPr="008D7D6D">
          <w:rPr>
            <w:rStyle w:val="a7"/>
            <w:rFonts w:ascii="黑体" w:eastAsia="黑体" w:hAnsi="黑体" w:hint="eastAsia"/>
            <w:noProof/>
            <w:sz w:val="22"/>
            <w:szCs w:val="22"/>
          </w:rPr>
          <w:t>用</w:t>
        </w:r>
        <w:r w:rsidR="008D7D6D" w:rsidRPr="008D7D6D">
          <w:rPr>
            <w:rStyle w:val="a7"/>
            <w:rFonts w:ascii="黑体" w:eastAsia="黑体" w:hAnsi="黑体" w:cs="宋体" w:hint="eastAsia"/>
            <w:noProof/>
            <w:sz w:val="22"/>
            <w:szCs w:val="22"/>
          </w:rPr>
          <w:t>户</w:t>
        </w:r>
        <w:r w:rsidR="008D7D6D" w:rsidRPr="008D7D6D">
          <w:rPr>
            <w:rStyle w:val="a7"/>
            <w:rFonts w:ascii="黑体" w:eastAsia="黑体" w:hAnsi="黑体" w:cs="MS Mincho" w:hint="eastAsia"/>
            <w:noProof/>
            <w:sz w:val="22"/>
            <w:szCs w:val="22"/>
          </w:rPr>
          <w:t>手册格式的</w:t>
        </w:r>
        <w:r w:rsidR="008D7D6D" w:rsidRPr="008D7D6D">
          <w:rPr>
            <w:rStyle w:val="a7"/>
            <w:rFonts w:ascii="黑体" w:eastAsia="黑体" w:hAnsi="黑体" w:cs="宋体" w:hint="eastAsia"/>
            <w:noProof/>
            <w:sz w:val="22"/>
            <w:szCs w:val="22"/>
          </w:rPr>
          <w:t>规</w:t>
        </w:r>
        <w:r w:rsidR="008D7D6D" w:rsidRPr="008D7D6D">
          <w:rPr>
            <w:rStyle w:val="a7"/>
            <w:rFonts w:ascii="黑体" w:eastAsia="黑体" w:hAnsi="黑体" w:cs="MS Mincho" w:hint="eastAsia"/>
            <w:noProof/>
            <w:sz w:val="22"/>
            <w:szCs w:val="22"/>
          </w:rPr>
          <w:t>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0A37D7">
      <w:pPr>
        <w:pStyle w:val="20"/>
        <w:tabs>
          <w:tab w:val="right" w:leader="dot" w:pos="9628"/>
        </w:tabs>
        <w:rPr>
          <w:rFonts w:eastAsia="宋体"/>
          <w:smallCaps w:val="0"/>
          <w:noProof/>
          <w:spacing w:val="0"/>
          <w:kern w:val="2"/>
          <w:sz w:val="22"/>
          <w:szCs w:val="22"/>
          <w:lang w:eastAsia="zh-CN"/>
        </w:rPr>
      </w:pPr>
      <w:hyperlink w:anchor="_Toc110321637" w:history="1">
        <w:r w:rsidR="008D7D6D" w:rsidRPr="008D7D6D">
          <w:rPr>
            <w:rStyle w:val="a7"/>
            <w:rFonts w:eastAsia="黑体"/>
            <w:noProof/>
            <w:sz w:val="22"/>
            <w:szCs w:val="22"/>
            <w:lang w:eastAsia="zh-CN"/>
          </w:rPr>
          <w:t>2.1</w:t>
        </w:r>
        <w:r w:rsidR="008D7D6D" w:rsidRPr="008D7D6D">
          <w:rPr>
            <w:rStyle w:val="a7"/>
            <w:rFonts w:eastAsia="黑体" w:hAnsi="宋体" w:cs="宋体" w:hint="eastAsia"/>
            <w:noProof/>
            <w:sz w:val="22"/>
            <w:szCs w:val="22"/>
            <w:lang w:eastAsia="zh-CN"/>
          </w:rPr>
          <w:t>标题</w:t>
        </w:r>
        <w:r w:rsidR="008D7D6D" w:rsidRPr="008D7D6D">
          <w:rPr>
            <w:rStyle w:val="a7"/>
            <w:rFonts w:eastAsia="黑体" w:cs="MS Mincho" w:hint="eastAsia"/>
            <w:noProof/>
            <w:sz w:val="22"/>
            <w:szCs w:val="22"/>
            <w:lang w:eastAsia="zh-CN"/>
          </w:rPr>
          <w:t>及</w:t>
        </w:r>
        <w:r w:rsidR="008D7D6D" w:rsidRPr="008D7D6D">
          <w:rPr>
            <w:rStyle w:val="a7"/>
            <w:rFonts w:eastAsia="黑体" w:hAnsi="宋体" w:cs="宋体" w:hint="eastAsia"/>
            <w:noProof/>
            <w:sz w:val="22"/>
            <w:szCs w:val="22"/>
            <w:lang w:eastAsia="zh-CN"/>
          </w:rPr>
          <w:t>编</w:t>
        </w:r>
        <w:r w:rsidR="008D7D6D" w:rsidRPr="008D7D6D">
          <w:rPr>
            <w:rStyle w:val="a7"/>
            <w:rFonts w:eastAsia="黑体" w:cs="MS Mincho" w:hint="eastAsia"/>
            <w:noProof/>
            <w:sz w:val="22"/>
            <w:szCs w:val="22"/>
            <w:lang w:eastAsia="zh-CN"/>
          </w:rPr>
          <w:t>号</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8" w:history="1">
        <w:r w:rsidR="008D7D6D" w:rsidRPr="008D7D6D">
          <w:rPr>
            <w:rStyle w:val="a7"/>
            <w:rFonts w:eastAsia="黑体"/>
            <w:noProof/>
            <w:sz w:val="22"/>
            <w:szCs w:val="22"/>
            <w:lang w:eastAsia="zh-CN"/>
          </w:rPr>
          <w:t>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章</w:t>
        </w:r>
        <w:r w:rsidR="008D7D6D" w:rsidRPr="008D7D6D">
          <w:rPr>
            <w:rStyle w:val="a7"/>
            <w:rFonts w:ascii="黑体" w:eastAsia="黑体" w:hAnsi="黑体" w:cs="宋体" w:hint="eastAsia"/>
            <w:noProof/>
            <w:sz w:val="22"/>
            <w:szCs w:val="22"/>
            <w:lang w:eastAsia="zh-CN"/>
          </w:rPr>
          <w:t>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39" w:history="1">
        <w:r w:rsidR="008D7D6D" w:rsidRPr="008D7D6D">
          <w:rPr>
            <w:rStyle w:val="a7"/>
            <w:rFonts w:eastAsia="黑体"/>
            <w:noProof/>
            <w:sz w:val="22"/>
            <w:szCs w:val="22"/>
            <w:lang w:eastAsia="zh-CN"/>
          </w:rPr>
          <w:t xml:space="preserve">2.1.2 </w:t>
        </w:r>
        <w:r w:rsidR="008D7D6D" w:rsidRPr="008D7D6D">
          <w:rPr>
            <w:rStyle w:val="a7"/>
            <w:rFonts w:ascii="黑体" w:eastAsia="黑体" w:hAnsi="黑体" w:cs="宋体" w:hint="eastAsia"/>
            <w:noProof/>
            <w:sz w:val="22"/>
            <w:szCs w:val="22"/>
            <w:lang w:eastAsia="zh-CN"/>
          </w:rPr>
          <w:t>节标题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40" w:history="1">
        <w:r w:rsidR="008D7D6D" w:rsidRPr="008D7D6D">
          <w:rPr>
            <w:rStyle w:val="a7"/>
            <w:rFonts w:eastAsia="黑体"/>
            <w:noProof/>
            <w:sz w:val="22"/>
            <w:szCs w:val="22"/>
            <w:lang w:eastAsia="zh-CN"/>
          </w:rPr>
          <w:t xml:space="preserve">2.1.3 </w:t>
        </w:r>
        <w:r w:rsidR="008D7D6D" w:rsidRPr="008D7D6D">
          <w:rPr>
            <w:rStyle w:val="a7"/>
            <w:rFonts w:eastAsia="黑体" w:hint="eastAsia"/>
            <w:noProof/>
            <w:sz w:val="22"/>
            <w:szCs w:val="22"/>
            <w:lang w:eastAsia="zh-CN"/>
          </w:rPr>
          <w:t>小</w:t>
        </w:r>
        <w:r w:rsidR="008D7D6D" w:rsidRPr="008D7D6D">
          <w:rPr>
            <w:rStyle w:val="a7"/>
            <w:rFonts w:eastAsia="黑体" w:hAnsi="宋体" w:cs="宋体" w:hint="eastAsia"/>
            <w:noProof/>
            <w:sz w:val="22"/>
            <w:szCs w:val="22"/>
            <w:lang w:eastAsia="zh-CN"/>
          </w:rPr>
          <w:t>节标题</w:t>
        </w:r>
        <w:r w:rsidR="008D7D6D" w:rsidRPr="008D7D6D">
          <w:rPr>
            <w:rStyle w:val="a7"/>
            <w:rFonts w:eastAsia="黑体" w:hAnsi="MS Mincho" w:cs="MS Mincho" w:hint="eastAsia"/>
            <w:noProof/>
            <w:sz w:val="22"/>
            <w:szCs w:val="22"/>
            <w:lang w:eastAsia="zh-CN"/>
          </w:rPr>
          <w:t>的</w:t>
        </w:r>
        <w:r w:rsidR="008D7D6D" w:rsidRPr="008D7D6D">
          <w:rPr>
            <w:rStyle w:val="a7"/>
            <w:rFonts w:eastAsia="黑体" w:hAnsi="宋体" w:cs="宋体" w:hint="eastAsia"/>
            <w:noProof/>
            <w:sz w:val="22"/>
            <w:szCs w:val="22"/>
            <w:lang w:eastAsia="zh-CN"/>
          </w:rPr>
          <w:t>设</w:t>
        </w:r>
        <w:r w:rsidR="008D7D6D" w:rsidRPr="008D7D6D">
          <w:rPr>
            <w:rStyle w:val="a7"/>
            <w:rFonts w:eastAsia="黑体" w:hAnsi="MS Mincho"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41" w:history="1">
        <w:r w:rsidR="008D7D6D" w:rsidRPr="008D7D6D">
          <w:rPr>
            <w:rStyle w:val="a7"/>
            <w:rFonts w:eastAsia="黑体"/>
            <w:noProof/>
            <w:sz w:val="22"/>
            <w:szCs w:val="22"/>
            <w:lang w:eastAsia="zh-CN"/>
          </w:rPr>
          <w:t xml:space="preserve">2.1.4 </w:t>
        </w:r>
        <w:r w:rsidR="008D7D6D" w:rsidRPr="008D7D6D">
          <w:rPr>
            <w:rStyle w:val="a7"/>
            <w:rFonts w:eastAsia="黑体" w:hint="eastAsia"/>
            <w:noProof/>
            <w:sz w:val="22"/>
            <w:szCs w:val="22"/>
            <w:lang w:eastAsia="zh-CN"/>
          </w:rPr>
          <w:t>项目符号和编号的设置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2</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42" w:history="1">
        <w:r w:rsidR="008D7D6D" w:rsidRPr="008D7D6D">
          <w:rPr>
            <w:rStyle w:val="a7"/>
            <w:rFonts w:eastAsia="黑体"/>
            <w:noProof/>
            <w:sz w:val="22"/>
            <w:szCs w:val="22"/>
            <w:lang w:eastAsia="zh-CN"/>
          </w:rPr>
          <w:t xml:space="preserve">2.1.5 </w:t>
        </w:r>
        <w:r w:rsidR="008D7D6D" w:rsidRPr="008D7D6D">
          <w:rPr>
            <w:rStyle w:val="a7"/>
            <w:rFonts w:eastAsia="黑体" w:hint="eastAsia"/>
            <w:noProof/>
            <w:sz w:val="22"/>
            <w:szCs w:val="22"/>
            <w:lang w:eastAsia="zh-CN"/>
          </w:rPr>
          <w:t>其它编号的设置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3</w:t>
        </w:r>
        <w:r w:rsidR="008D7D6D" w:rsidRPr="008D7D6D">
          <w:rPr>
            <w:noProof/>
            <w:webHidden/>
            <w:sz w:val="22"/>
            <w:szCs w:val="22"/>
          </w:rPr>
          <w:fldChar w:fldCharType="end"/>
        </w:r>
      </w:hyperlink>
    </w:p>
    <w:p w:rsidR="008D7D6D" w:rsidRPr="008D7D6D" w:rsidRDefault="000A37D7">
      <w:pPr>
        <w:pStyle w:val="20"/>
        <w:tabs>
          <w:tab w:val="right" w:leader="dot" w:pos="9628"/>
        </w:tabs>
        <w:rPr>
          <w:rFonts w:eastAsia="宋体"/>
          <w:smallCaps w:val="0"/>
          <w:noProof/>
          <w:spacing w:val="0"/>
          <w:kern w:val="2"/>
          <w:sz w:val="22"/>
          <w:szCs w:val="22"/>
          <w:lang w:eastAsia="zh-CN"/>
        </w:rPr>
      </w:pPr>
      <w:hyperlink w:anchor="_Toc110321643" w:history="1">
        <w:r w:rsidR="008D7D6D" w:rsidRPr="008D7D6D">
          <w:rPr>
            <w:rStyle w:val="a7"/>
            <w:noProof/>
            <w:sz w:val="22"/>
            <w:szCs w:val="22"/>
            <w:lang w:eastAsia="zh-CN"/>
          </w:rPr>
          <w:t>2.2</w:t>
        </w:r>
        <w:r w:rsidR="008D7D6D" w:rsidRPr="008D7D6D">
          <w:rPr>
            <w:rStyle w:val="a7"/>
            <w:rFonts w:eastAsia="黑体" w:hint="eastAsia"/>
            <w:noProof/>
            <w:sz w:val="22"/>
            <w:szCs w:val="22"/>
            <w:lang w:eastAsia="zh-CN"/>
          </w:rPr>
          <w:t>正文及页眉、页脚的排版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44" w:history="1">
        <w:r w:rsidR="008D7D6D" w:rsidRPr="008D7D6D">
          <w:rPr>
            <w:rStyle w:val="a7"/>
            <w:rFonts w:eastAsia="黑体"/>
            <w:noProof/>
            <w:sz w:val="22"/>
            <w:szCs w:val="22"/>
            <w:lang w:eastAsia="zh-CN"/>
          </w:rPr>
          <w:t xml:space="preserve">2.2.1 </w:t>
        </w:r>
        <w:r w:rsidR="008D7D6D" w:rsidRPr="008D7D6D">
          <w:rPr>
            <w:rStyle w:val="a7"/>
            <w:rFonts w:eastAsia="黑体" w:hint="eastAsia"/>
            <w:noProof/>
            <w:sz w:val="22"/>
            <w:szCs w:val="22"/>
            <w:lang w:eastAsia="zh-CN"/>
          </w:rPr>
          <w:t>正文排版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0A37D7">
      <w:pPr>
        <w:pStyle w:val="30"/>
        <w:tabs>
          <w:tab w:val="right" w:leader="dot" w:pos="9628"/>
        </w:tabs>
        <w:rPr>
          <w:rFonts w:eastAsia="宋体"/>
          <w:i w:val="0"/>
          <w:iCs w:val="0"/>
          <w:noProof/>
          <w:spacing w:val="0"/>
          <w:kern w:val="2"/>
          <w:sz w:val="22"/>
          <w:szCs w:val="22"/>
          <w:lang w:eastAsia="zh-CN"/>
        </w:rPr>
      </w:pPr>
      <w:hyperlink w:anchor="_Toc110321645" w:history="1">
        <w:r w:rsidR="008D7D6D" w:rsidRPr="008D7D6D">
          <w:rPr>
            <w:rStyle w:val="a7"/>
            <w:rFonts w:eastAsia="黑体"/>
            <w:noProof/>
            <w:sz w:val="22"/>
            <w:szCs w:val="22"/>
            <w:lang w:eastAsia="zh-CN"/>
          </w:rPr>
          <w:t xml:space="preserve">2.2.2 </w:t>
        </w:r>
        <w:r w:rsidR="008D7D6D" w:rsidRPr="008D7D6D">
          <w:rPr>
            <w:rStyle w:val="a7"/>
            <w:rFonts w:eastAsia="黑体" w:hint="eastAsia"/>
            <w:noProof/>
            <w:sz w:val="22"/>
            <w:szCs w:val="22"/>
            <w:lang w:eastAsia="zh-CN"/>
          </w:rPr>
          <w:t>版面设置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5</w:t>
        </w:r>
        <w:r w:rsidR="008D7D6D" w:rsidRPr="008D7D6D">
          <w:rPr>
            <w:noProof/>
            <w:webHidden/>
            <w:sz w:val="22"/>
            <w:szCs w:val="22"/>
          </w:rPr>
          <w:fldChar w:fldCharType="end"/>
        </w:r>
      </w:hyperlink>
    </w:p>
    <w:p w:rsidR="008D7D6D" w:rsidRPr="008D7D6D" w:rsidRDefault="000A37D7">
      <w:pPr>
        <w:pStyle w:val="11"/>
        <w:tabs>
          <w:tab w:val="right" w:leader="dot" w:pos="9628"/>
        </w:tabs>
        <w:rPr>
          <w:rFonts w:eastAsia="宋体"/>
          <w:b w:val="0"/>
          <w:bCs w:val="0"/>
          <w:caps w:val="0"/>
          <w:noProof/>
          <w:spacing w:val="0"/>
          <w:kern w:val="2"/>
          <w:sz w:val="22"/>
          <w:szCs w:val="22"/>
          <w:lang w:eastAsia="zh-CN"/>
        </w:rPr>
      </w:pPr>
      <w:hyperlink w:anchor="_Toc110321646" w:history="1">
        <w:r w:rsidR="008D7D6D" w:rsidRPr="008D7D6D">
          <w:rPr>
            <w:rStyle w:val="a7"/>
            <w:rFonts w:eastAsia="黑体" w:hint="eastAsia"/>
            <w:noProof/>
            <w:sz w:val="22"/>
            <w:szCs w:val="22"/>
          </w:rPr>
          <w:t>【注意】</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于警告</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志和警告事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定与</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于注</w:t>
        </w:r>
        <w:r w:rsidR="008D7D6D" w:rsidRPr="008D7D6D">
          <w:rPr>
            <w:rStyle w:val="a7"/>
            <w:rFonts w:hint="eastAsia"/>
            <w:noProof/>
            <w:sz w:val="22"/>
            <w:szCs w:val="22"/>
          </w:rPr>
          <w:t>意</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w:t>
        </w:r>
        <w:r w:rsidR="008D7D6D" w:rsidRPr="008D7D6D">
          <w:rPr>
            <w:rStyle w:val="a7"/>
            <w:rFonts w:hint="eastAsia"/>
            <w:noProof/>
            <w:sz w:val="22"/>
            <w:szCs w:val="22"/>
          </w:rPr>
          <w:t>和注意事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定一致。</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5E6B4B" w:rsidRPr="00AA3F18" w:rsidRDefault="008D7D6D" w:rsidP="00EF38B1">
      <w:pPr>
        <w:tabs>
          <w:tab w:val="right" w:leader="middleDot" w:pos="8392"/>
        </w:tabs>
        <w:spacing w:before="720" w:after="480"/>
        <w:jc w:val="center"/>
        <w:rPr>
          <w:rFonts w:ascii="Arial" w:hAnsi="Arial"/>
          <w:color w:val="000000" w:themeColor="text1"/>
          <w:sz w:val="24"/>
          <w:szCs w:val="24"/>
        </w:rPr>
      </w:pPr>
      <w:r w:rsidRPr="008D7D6D">
        <w:rPr>
          <w:rFonts w:ascii="Times New Roman" w:hAnsi="Times New Roman"/>
          <w:b/>
          <w:bCs/>
          <w:caps/>
          <w:sz w:val="22"/>
          <w:szCs w:val="22"/>
        </w:rPr>
        <w:fldChar w:fldCharType="end"/>
      </w:r>
      <w:r w:rsidR="00546234" w:rsidRPr="008D7D6D">
        <w:rPr>
          <w:rFonts w:ascii="Times New Roman" w:eastAsia="宋体" w:hAnsi="Times New Roman"/>
          <w:color w:val="FF0000"/>
          <w:sz w:val="22"/>
          <w:szCs w:val="22"/>
        </w:rPr>
        <w:br w:type="page"/>
      </w:r>
      <w:ins w:id="23" w:author="mayan" w:date="2000-08-03T10:07:00Z">
        <w:r w:rsidR="005E6B4B">
          <w:rPr>
            <w:lang w:eastAsia="zh-CN"/>
          </w:rPr>
          <w:lastRenderedPageBreak/>
          <w:br w:type="page"/>
        </w:r>
      </w:ins>
      <w:bookmarkStart w:id="24" w:name="_Toc91304591"/>
      <w:bookmarkStart w:id="25" w:name="_Toc91304791"/>
      <w:bookmarkStart w:id="26" w:name="_Toc91304857"/>
      <w:bookmarkStart w:id="27" w:name="_Toc110321621"/>
      <w:r w:rsidR="005E6B4B" w:rsidRPr="00233771">
        <w:rPr>
          <w:rFonts w:ascii="Times New Roman" w:eastAsia="黑体" w:hAnsi="Times New Roman"/>
          <w:sz w:val="32"/>
          <w:szCs w:val="32"/>
          <w:lang w:eastAsia="zh-CN"/>
        </w:rPr>
        <w:lastRenderedPageBreak/>
        <w:t>1.1</w:t>
      </w:r>
      <w:bookmarkEnd w:id="24"/>
      <w:bookmarkEnd w:id="25"/>
      <w:bookmarkEnd w:id="26"/>
      <w:bookmarkEnd w:id="27"/>
      <w:r w:rsidR="00AA3F18">
        <w:rPr>
          <w:rFonts w:ascii="黑体" w:eastAsia="黑体" w:hint="eastAsia"/>
          <w:color w:val="000000" w:themeColor="text1"/>
          <w:sz w:val="32"/>
          <w:szCs w:val="32"/>
          <w:lang w:eastAsia="zh-CN"/>
        </w:rPr>
        <w:t>用户手册的目标</w:t>
      </w:r>
    </w:p>
    <w:p w:rsidR="00AA3F18" w:rsidRDefault="00AA3F18" w:rsidP="00233771">
      <w:pPr>
        <w:pStyle w:val="10"/>
        <w:widowControl/>
        <w:autoSpaceDE w:val="0"/>
        <w:autoSpaceDN w:val="0"/>
        <w:spacing w:line="360" w:lineRule="auto"/>
        <w:ind w:firstLine="422"/>
        <w:textAlignment w:val="bottom"/>
        <w:rPr>
          <w:rFonts w:hAnsi="宋体"/>
          <w:color w:val="000000" w:themeColor="text1"/>
          <w:sz w:val="24"/>
          <w:szCs w:val="24"/>
        </w:rPr>
      </w:pPr>
      <w:r>
        <w:rPr>
          <w:rFonts w:hAnsi="宋体" w:hint="eastAsia"/>
          <w:color w:val="000000" w:themeColor="text1"/>
          <w:sz w:val="24"/>
          <w:szCs w:val="24"/>
        </w:rPr>
        <w:t>百</w:t>
      </w:r>
      <w:proofErr w:type="gramStart"/>
      <w:r>
        <w:rPr>
          <w:rFonts w:hAnsi="宋体" w:hint="eastAsia"/>
          <w:color w:val="000000" w:themeColor="text1"/>
          <w:sz w:val="24"/>
          <w:szCs w:val="24"/>
        </w:rPr>
        <w:t>慧医疗</w:t>
      </w:r>
      <w:proofErr w:type="gramEnd"/>
      <w:r>
        <w:rPr>
          <w:rFonts w:hAnsi="宋体" w:hint="eastAsia"/>
          <w:color w:val="000000" w:themeColor="text1"/>
          <w:sz w:val="24"/>
          <w:szCs w:val="24"/>
        </w:rPr>
        <w:t>科技评测中心把软件产品评测测试分为两个阶段</w:t>
      </w:r>
      <w:r>
        <w:rPr>
          <w:rFonts w:hAnsi="宋体"/>
          <w:color w:val="000000" w:themeColor="text1"/>
          <w:sz w:val="24"/>
          <w:szCs w:val="24"/>
        </w:rPr>
        <w:t>—</w:t>
      </w:r>
      <w:r>
        <w:rPr>
          <w:rFonts w:hAnsi="宋体" w:hint="eastAsia"/>
          <w:color w:val="000000" w:themeColor="text1"/>
          <w:sz w:val="24"/>
          <w:szCs w:val="24"/>
        </w:rPr>
        <w:t>初评安装测试和</w:t>
      </w:r>
      <w:proofErr w:type="gramStart"/>
      <w:r>
        <w:rPr>
          <w:rFonts w:hAnsi="宋体" w:hint="eastAsia"/>
          <w:color w:val="000000" w:themeColor="text1"/>
          <w:sz w:val="24"/>
          <w:szCs w:val="24"/>
        </w:rPr>
        <w:t>复评测</w:t>
      </w:r>
      <w:proofErr w:type="gramEnd"/>
      <w:r>
        <w:rPr>
          <w:rFonts w:hAnsi="宋体" w:hint="eastAsia"/>
          <w:color w:val="000000" w:themeColor="text1"/>
          <w:sz w:val="24"/>
          <w:szCs w:val="24"/>
        </w:rPr>
        <w:t>试。只有通过初评安装测试的软件才能进入复评测试，初评安装测试的内容包括：</w:t>
      </w:r>
    </w:p>
    <w:p w:rsidR="00AA3F18" w:rsidRDefault="00AA3F18" w:rsidP="00AA3F18">
      <w:pPr>
        <w:pStyle w:val="10"/>
        <w:widowControl/>
        <w:numPr>
          <w:ilvl w:val="0"/>
          <w:numId w:val="34"/>
        </w:numPr>
        <w:autoSpaceDE w:val="0"/>
        <w:autoSpaceDN w:val="0"/>
        <w:spacing w:line="360" w:lineRule="auto"/>
        <w:textAlignment w:val="bottom"/>
        <w:rPr>
          <w:rFonts w:hAnsi="宋体"/>
          <w:color w:val="000000" w:themeColor="text1"/>
          <w:sz w:val="24"/>
          <w:szCs w:val="24"/>
        </w:rPr>
      </w:pPr>
      <w:r>
        <w:rPr>
          <w:rFonts w:hAnsi="宋体" w:hint="eastAsia"/>
          <w:color w:val="000000" w:themeColor="text1"/>
          <w:sz w:val="24"/>
          <w:szCs w:val="24"/>
        </w:rPr>
        <w:t>按照软件用户手册中的安装说明测试软件能否顺利安装成功。</w:t>
      </w:r>
    </w:p>
    <w:p w:rsidR="005E6B4B" w:rsidRDefault="00AA3F18" w:rsidP="00AA3F18">
      <w:pPr>
        <w:pStyle w:val="10"/>
        <w:widowControl/>
        <w:autoSpaceDE w:val="0"/>
        <w:autoSpaceDN w:val="0"/>
        <w:spacing w:line="360" w:lineRule="auto"/>
        <w:ind w:left="422"/>
        <w:textAlignment w:val="bottom"/>
        <w:rPr>
          <w:rFonts w:hAnsi="宋体"/>
          <w:color w:val="000000" w:themeColor="text1"/>
          <w:sz w:val="24"/>
          <w:szCs w:val="24"/>
        </w:rPr>
      </w:pPr>
      <w:r>
        <w:rPr>
          <w:rFonts w:hAnsi="宋体" w:hint="eastAsia"/>
          <w:color w:val="000000" w:themeColor="text1"/>
          <w:sz w:val="24"/>
          <w:szCs w:val="24"/>
        </w:rPr>
        <w:t>2．对照软件用户手册测试软件功能是否与手册描述一致。</w:t>
      </w:r>
      <w:r w:rsidRPr="00AA3F18">
        <w:rPr>
          <w:rFonts w:hAnsi="宋体"/>
          <w:color w:val="000000" w:themeColor="text1"/>
          <w:sz w:val="24"/>
          <w:szCs w:val="24"/>
        </w:rPr>
        <w:t xml:space="preserve"> </w:t>
      </w:r>
    </w:p>
    <w:p w:rsidR="00AA3F18" w:rsidRDefault="00AA3F18" w:rsidP="00AA3F18">
      <w:pPr>
        <w:pStyle w:val="10"/>
        <w:widowControl/>
        <w:autoSpaceDE w:val="0"/>
        <w:autoSpaceDN w:val="0"/>
        <w:spacing w:line="360" w:lineRule="auto"/>
        <w:ind w:left="422"/>
        <w:textAlignment w:val="bottom"/>
        <w:rPr>
          <w:rFonts w:hAnsi="宋体"/>
          <w:color w:val="000000" w:themeColor="text1"/>
          <w:sz w:val="24"/>
          <w:szCs w:val="24"/>
        </w:rPr>
      </w:pPr>
      <w:r>
        <w:rPr>
          <w:rFonts w:hAnsi="宋体" w:hint="eastAsia"/>
          <w:color w:val="000000" w:themeColor="text1"/>
          <w:sz w:val="24"/>
          <w:szCs w:val="24"/>
        </w:rPr>
        <w:t>3.评价产品包装以及用户手册是否符合商品化要求。</w:t>
      </w:r>
    </w:p>
    <w:p w:rsidR="00AA3F18" w:rsidRPr="00AA3F18" w:rsidRDefault="00AA3F18" w:rsidP="00AA3F18">
      <w:pPr>
        <w:pStyle w:val="10"/>
        <w:widowControl/>
        <w:autoSpaceDE w:val="0"/>
        <w:autoSpaceDN w:val="0"/>
        <w:spacing w:line="360" w:lineRule="auto"/>
        <w:ind w:left="422"/>
        <w:textAlignment w:val="bottom"/>
        <w:rPr>
          <w:ins w:id="28" w:author="mayan" w:date="2000-08-03T10:07:00Z"/>
          <w:rFonts w:hAnsi="宋体"/>
          <w:color w:val="000000" w:themeColor="text1"/>
          <w:sz w:val="24"/>
          <w:szCs w:val="24"/>
        </w:rPr>
      </w:pPr>
      <w:r>
        <w:rPr>
          <w:rFonts w:hAnsi="宋体" w:hint="eastAsia"/>
          <w:color w:val="000000" w:themeColor="text1"/>
          <w:sz w:val="24"/>
          <w:szCs w:val="24"/>
        </w:rPr>
        <w:t>4.通过以上三方面测试目无严重死机情况的软件可进入复评测试。</w:t>
      </w:r>
    </w:p>
    <w:p w:rsidR="001C3FDC" w:rsidRDefault="001C3FDC" w:rsidP="005E6B4B">
      <w:pPr>
        <w:pStyle w:val="10"/>
        <w:widowControl/>
        <w:autoSpaceDE w:val="0"/>
        <w:autoSpaceDN w:val="0"/>
        <w:spacing w:before="240" w:line="360" w:lineRule="auto"/>
        <w:ind w:firstLine="420"/>
        <w:textAlignment w:val="bottom"/>
        <w:rPr>
          <w:rFonts w:hAnsi="宋体"/>
          <w:color w:val="000000" w:themeColor="text1"/>
          <w:sz w:val="24"/>
          <w:szCs w:val="24"/>
        </w:rPr>
      </w:pPr>
      <w:r>
        <w:rPr>
          <w:rFonts w:hAnsi="宋体" w:hint="eastAsia"/>
          <w:color w:val="000000" w:themeColor="text1"/>
          <w:sz w:val="24"/>
          <w:szCs w:val="24"/>
        </w:rPr>
        <w:t>我们编写的用户手册达到了两个目的：</w:t>
      </w:r>
    </w:p>
    <w:p w:rsidR="005E6B4B" w:rsidRDefault="001C3FDC" w:rsidP="001C3FDC">
      <w:pPr>
        <w:pStyle w:val="10"/>
        <w:widowControl/>
        <w:numPr>
          <w:ilvl w:val="0"/>
          <w:numId w:val="35"/>
        </w:numPr>
        <w:autoSpaceDE w:val="0"/>
        <w:autoSpaceDN w:val="0"/>
        <w:spacing w:before="240" w:line="360" w:lineRule="auto"/>
        <w:textAlignment w:val="bottom"/>
        <w:rPr>
          <w:rFonts w:hAnsi="宋体"/>
          <w:color w:val="000000" w:themeColor="text1"/>
          <w:sz w:val="24"/>
          <w:szCs w:val="24"/>
        </w:rPr>
      </w:pPr>
      <w:r>
        <w:rPr>
          <w:rFonts w:hAnsi="宋体" w:hint="eastAsia"/>
          <w:color w:val="000000" w:themeColor="text1"/>
          <w:sz w:val="24"/>
          <w:szCs w:val="24"/>
        </w:rPr>
        <w:t>让用户手册成为用户学习使用我们产品的最好教材。用户通过阅读用户手册，应该对我们产品功能、</w:t>
      </w:r>
      <w:r w:rsidRPr="001C3FDC">
        <w:rPr>
          <w:rFonts w:hAnsi="宋体" w:hint="eastAsia"/>
          <w:color w:val="000000" w:themeColor="text1"/>
          <w:sz w:val="24"/>
          <w:szCs w:val="24"/>
        </w:rPr>
        <w:t>操作有一定的认识</w:t>
      </w:r>
      <w:r w:rsidRPr="001C3FDC">
        <w:rPr>
          <w:rFonts w:hAnsi="宋体"/>
          <w:color w:val="000000" w:themeColor="text1"/>
          <w:sz w:val="24"/>
          <w:szCs w:val="24"/>
        </w:rPr>
        <w:t xml:space="preserve"> </w:t>
      </w:r>
      <w:r>
        <w:rPr>
          <w:rFonts w:hAnsi="宋体" w:hint="eastAsia"/>
          <w:color w:val="000000" w:themeColor="text1"/>
          <w:sz w:val="24"/>
          <w:szCs w:val="24"/>
        </w:rPr>
        <w:t>：按照用户手册的说明，通过实际操作，用户应该能够迅速掌握我们产品的使用方法。</w:t>
      </w:r>
    </w:p>
    <w:p w:rsidR="001C3FDC" w:rsidRDefault="001C3FDC" w:rsidP="00E972DA">
      <w:pPr>
        <w:pStyle w:val="10"/>
        <w:widowControl/>
        <w:numPr>
          <w:ilvl w:val="0"/>
          <w:numId w:val="35"/>
        </w:numPr>
        <w:autoSpaceDE w:val="0"/>
        <w:autoSpaceDN w:val="0"/>
        <w:spacing w:before="240" w:line="360" w:lineRule="auto"/>
        <w:textAlignment w:val="bottom"/>
        <w:rPr>
          <w:rFonts w:hAnsi="宋体"/>
          <w:color w:val="000000" w:themeColor="text1"/>
          <w:sz w:val="24"/>
          <w:szCs w:val="24"/>
        </w:rPr>
      </w:pPr>
      <w:r>
        <w:rPr>
          <w:rFonts w:hAnsi="宋体" w:hint="eastAsia"/>
          <w:color w:val="000000" w:themeColor="text1"/>
          <w:sz w:val="24"/>
          <w:szCs w:val="24"/>
        </w:rPr>
        <w:t>让用户手册能够起到降低销售费用的作用。用户手册不仅应该包括我们的产品操作说明，而且还应该包括系统（软件和必要的硬件）</w:t>
      </w:r>
      <w:r w:rsidR="00E972DA">
        <w:rPr>
          <w:rFonts w:hAnsi="宋体" w:hint="eastAsia"/>
          <w:color w:val="000000" w:themeColor="text1"/>
          <w:sz w:val="24"/>
          <w:szCs w:val="24"/>
        </w:rPr>
        <w:t>安装、数据维护、出错处理等。通过用户手册，就可以让用户掌握在使用我们软件的过程中出现各种情况的处理方法。</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为了达到这两个目标，在一般情况下，用户手册应该包含如下几个方面的内容：</w:t>
      </w:r>
    </w:p>
    <w:p w:rsidR="00E972DA" w:rsidRDefault="00E972DA" w:rsidP="00E972DA">
      <w:pPr>
        <w:pStyle w:val="10"/>
        <w:widowControl/>
        <w:numPr>
          <w:ilvl w:val="0"/>
          <w:numId w:val="36"/>
        </w:numPr>
        <w:autoSpaceDE w:val="0"/>
        <w:autoSpaceDN w:val="0"/>
        <w:spacing w:before="240" w:line="360" w:lineRule="auto"/>
        <w:textAlignment w:val="bottom"/>
        <w:rPr>
          <w:rFonts w:hAnsi="宋体"/>
          <w:color w:val="000000" w:themeColor="text1"/>
          <w:sz w:val="24"/>
          <w:szCs w:val="24"/>
        </w:rPr>
      </w:pPr>
      <w:r>
        <w:rPr>
          <w:rFonts w:hAnsi="宋体" w:hint="eastAsia"/>
          <w:color w:val="000000" w:themeColor="text1"/>
          <w:sz w:val="24"/>
          <w:szCs w:val="24"/>
        </w:rPr>
        <w:t>封面</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2.二封</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3.版权声明</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4.前言</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5.阅读指南</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6.目录</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7.基础知识介绍【条件】</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8.系统安装及启动</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lastRenderedPageBreak/>
        <w:t>9.系统操作说明</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10.系统及数据维护</w:t>
      </w:r>
    </w:p>
    <w:p w:rsidR="00E972DA" w:rsidRDefault="00E972DA" w:rsidP="00E972DA">
      <w:pPr>
        <w:pStyle w:val="10"/>
        <w:widowControl/>
        <w:autoSpaceDE w:val="0"/>
        <w:autoSpaceDN w:val="0"/>
        <w:spacing w:before="240" w:line="360" w:lineRule="auto"/>
        <w:ind w:left="420"/>
        <w:textAlignment w:val="bottom"/>
        <w:rPr>
          <w:rFonts w:hAnsi="宋体"/>
          <w:color w:val="000000" w:themeColor="text1"/>
          <w:sz w:val="24"/>
          <w:szCs w:val="24"/>
        </w:rPr>
      </w:pPr>
      <w:r>
        <w:rPr>
          <w:rFonts w:hAnsi="宋体" w:hint="eastAsia"/>
          <w:color w:val="000000" w:themeColor="text1"/>
          <w:sz w:val="24"/>
          <w:szCs w:val="24"/>
        </w:rPr>
        <w:t>11．例题</w:t>
      </w:r>
    </w:p>
    <w:p w:rsidR="00E972DA" w:rsidRPr="00E972DA" w:rsidRDefault="00E972DA" w:rsidP="00E972DA">
      <w:pPr>
        <w:pStyle w:val="10"/>
        <w:widowControl/>
        <w:autoSpaceDE w:val="0"/>
        <w:autoSpaceDN w:val="0"/>
        <w:spacing w:before="240" w:line="360" w:lineRule="auto"/>
        <w:ind w:left="420"/>
        <w:textAlignment w:val="bottom"/>
        <w:rPr>
          <w:ins w:id="29" w:author="mayan" w:date="2000-08-03T10:07:00Z"/>
          <w:rFonts w:hAnsi="宋体"/>
          <w:color w:val="000000" w:themeColor="text1"/>
          <w:sz w:val="24"/>
          <w:szCs w:val="24"/>
        </w:rPr>
      </w:pPr>
      <w:r>
        <w:rPr>
          <w:rFonts w:hAnsi="宋体" w:hint="eastAsia"/>
          <w:color w:val="000000" w:themeColor="text1"/>
          <w:sz w:val="24"/>
          <w:szCs w:val="24"/>
        </w:rPr>
        <w:t>12.各种附录</w:t>
      </w:r>
    </w:p>
    <w:p w:rsidR="00A301C4" w:rsidRPr="002F3B32" w:rsidRDefault="00A301C4" w:rsidP="00E972DA">
      <w:pPr>
        <w:pStyle w:val="10"/>
        <w:widowControl/>
        <w:autoSpaceDE w:val="0"/>
        <w:autoSpaceDN w:val="0"/>
        <w:spacing w:before="120" w:line="240" w:lineRule="atLeast"/>
        <w:textAlignment w:val="bottom"/>
        <w:rPr>
          <w:ins w:id="30" w:author="mayan" w:date="2000-08-03T10:07:00Z"/>
          <w:rFonts w:hAnsi="宋体"/>
          <w:color w:val="000000" w:themeColor="text1"/>
          <w:sz w:val="24"/>
          <w:szCs w:val="24"/>
        </w:rPr>
      </w:pPr>
      <w:bookmarkStart w:id="31" w:name="_Toc91304592"/>
      <w:bookmarkStart w:id="32" w:name="_Toc91304792"/>
      <w:bookmarkStart w:id="33" w:name="_Toc91304858"/>
      <w:bookmarkStart w:id="34" w:name="_Toc110321622"/>
      <w:r w:rsidRPr="00E972DA">
        <w:rPr>
          <w:rFonts w:ascii="Times New Roman" w:eastAsia="黑体"/>
          <w:color w:val="000000" w:themeColor="text1"/>
          <w:sz w:val="32"/>
        </w:rPr>
        <w:t>1.2</w:t>
      </w:r>
      <w:bookmarkEnd w:id="31"/>
      <w:bookmarkEnd w:id="32"/>
      <w:bookmarkEnd w:id="33"/>
      <w:bookmarkEnd w:id="34"/>
      <w:r w:rsidR="002F3B32">
        <w:rPr>
          <w:rFonts w:ascii="黑体" w:eastAsia="黑体" w:hAnsi="黑体" w:hint="eastAsia"/>
          <w:color w:val="000000" w:themeColor="text1"/>
          <w:sz w:val="32"/>
        </w:rPr>
        <w:t>用户手册的内容</w:t>
      </w:r>
    </w:p>
    <w:p w:rsidR="00A301C4" w:rsidRPr="00AA3F18" w:rsidRDefault="002F3B32" w:rsidP="00A301C4">
      <w:pPr>
        <w:pStyle w:val="3"/>
        <w:spacing w:line="360" w:lineRule="auto"/>
        <w:jc w:val="both"/>
        <w:rPr>
          <w:ins w:id="35" w:author="mayan" w:date="2000-08-03T10:07:00Z"/>
          <w:rFonts w:ascii="黑体" w:eastAsia="黑体"/>
          <w:color w:val="000000" w:themeColor="text1"/>
          <w:sz w:val="28"/>
          <w:szCs w:val="28"/>
          <w:lang w:eastAsia="zh-CN"/>
        </w:rPr>
      </w:pPr>
      <w:r>
        <w:rPr>
          <w:rFonts w:ascii="Times New Roman" w:eastAsia="黑体" w:hAnsi="Times New Roman" w:hint="eastAsia"/>
          <w:color w:val="000000" w:themeColor="text1"/>
          <w:sz w:val="28"/>
          <w:szCs w:val="28"/>
          <w:lang w:eastAsia="zh-CN"/>
        </w:rPr>
        <w:t xml:space="preserve">1.2.1 </w:t>
      </w:r>
      <w:r>
        <w:rPr>
          <w:rFonts w:ascii="Times New Roman" w:eastAsia="黑体" w:hAnsi="Times New Roman" w:hint="eastAsia"/>
          <w:color w:val="000000" w:themeColor="text1"/>
          <w:sz w:val="28"/>
          <w:szCs w:val="28"/>
          <w:lang w:eastAsia="zh-CN"/>
        </w:rPr>
        <w:t>封面</w:t>
      </w:r>
    </w:p>
    <w:p w:rsidR="00A301C4" w:rsidRPr="00AA3F18" w:rsidRDefault="002F3B32" w:rsidP="00A301C4">
      <w:pPr>
        <w:pStyle w:val="10"/>
        <w:widowControl/>
        <w:autoSpaceDE w:val="0"/>
        <w:autoSpaceDN w:val="0"/>
        <w:spacing w:before="240" w:line="360" w:lineRule="auto"/>
        <w:ind w:firstLineChars="150" w:firstLine="360"/>
        <w:textAlignment w:val="bottom"/>
        <w:rPr>
          <w:ins w:id="36" w:author="mayan" w:date="2000-08-03T10:07:00Z"/>
          <w:rFonts w:ascii="Arial" w:hAnsi="Arial"/>
          <w:color w:val="000000" w:themeColor="text1"/>
          <w:sz w:val="24"/>
          <w:szCs w:val="24"/>
        </w:rPr>
      </w:pPr>
      <w:r>
        <w:rPr>
          <w:rFonts w:ascii="Arial" w:hAnsi="Arial" w:hint="eastAsia"/>
          <w:color w:val="000000" w:themeColor="text1"/>
          <w:sz w:val="24"/>
          <w:szCs w:val="24"/>
        </w:rPr>
        <w:t>百</w:t>
      </w:r>
      <w:proofErr w:type="gramStart"/>
      <w:r>
        <w:rPr>
          <w:rFonts w:ascii="Arial" w:hAnsi="Arial" w:hint="eastAsia"/>
          <w:color w:val="000000" w:themeColor="text1"/>
          <w:sz w:val="24"/>
          <w:szCs w:val="24"/>
        </w:rPr>
        <w:t>慧医疗</w:t>
      </w:r>
      <w:proofErr w:type="gramEnd"/>
      <w:r>
        <w:rPr>
          <w:rFonts w:ascii="Arial" w:hAnsi="Arial" w:hint="eastAsia"/>
          <w:color w:val="000000" w:themeColor="text1"/>
          <w:sz w:val="24"/>
          <w:szCs w:val="24"/>
        </w:rPr>
        <w:t>科技</w:t>
      </w:r>
      <w:r>
        <w:rPr>
          <w:rFonts w:ascii="Arial" w:hAnsi="Arial" w:hint="eastAsia"/>
          <w:color w:val="000000" w:themeColor="text1"/>
          <w:sz w:val="24"/>
          <w:szCs w:val="24"/>
        </w:rPr>
        <w:t xml:space="preserve">  </w:t>
      </w:r>
      <w:proofErr w:type="spellStart"/>
      <w:r>
        <w:rPr>
          <w:rFonts w:ascii="Arial" w:hAnsi="Arial" w:hint="eastAsia"/>
          <w:color w:val="000000" w:themeColor="text1"/>
          <w:sz w:val="24"/>
          <w:szCs w:val="24"/>
        </w:rPr>
        <w:t>LuckyGirls</w:t>
      </w:r>
      <w:proofErr w:type="spellEnd"/>
      <w:r>
        <w:rPr>
          <w:rFonts w:ascii="Arial" w:hAnsi="Arial" w:hint="eastAsia"/>
          <w:color w:val="000000" w:themeColor="text1"/>
          <w:sz w:val="24"/>
          <w:szCs w:val="24"/>
        </w:rPr>
        <w:t>公司集团</w:t>
      </w:r>
      <w:r>
        <w:rPr>
          <w:rFonts w:ascii="Arial" w:hAnsi="Arial" w:hint="eastAsia"/>
          <w:color w:val="000000" w:themeColor="text1"/>
          <w:sz w:val="24"/>
          <w:szCs w:val="24"/>
        </w:rPr>
        <w:t xml:space="preserve">  2017/8/10</w:t>
      </w:r>
    </w:p>
    <w:p w:rsidR="00A301C4" w:rsidRDefault="00EA7AB5" w:rsidP="00EA7AB5">
      <w:pPr>
        <w:pStyle w:val="3"/>
        <w:jc w:val="both"/>
        <w:rPr>
          <w:rFonts w:ascii="Times New Roman" w:eastAsia="黑体" w:hAnsi="Times New Roman"/>
          <w:color w:val="000000" w:themeColor="text1"/>
          <w:sz w:val="28"/>
          <w:szCs w:val="28"/>
          <w:lang w:eastAsia="zh-CN"/>
        </w:rPr>
      </w:pPr>
      <w:r>
        <w:rPr>
          <w:rFonts w:ascii="Times New Roman" w:eastAsia="黑体" w:hAnsi="Times New Roman" w:hint="eastAsia"/>
          <w:color w:val="000000" w:themeColor="text1"/>
          <w:sz w:val="28"/>
          <w:szCs w:val="28"/>
          <w:lang w:eastAsia="zh-CN"/>
        </w:rPr>
        <w:t>1.2.2</w:t>
      </w:r>
      <w:proofErr w:type="gramStart"/>
      <w:r w:rsidR="002F3B32">
        <w:rPr>
          <w:rFonts w:ascii="Times New Roman" w:eastAsia="黑体" w:hAnsi="Times New Roman" w:hint="eastAsia"/>
          <w:color w:val="000000" w:themeColor="text1"/>
          <w:sz w:val="28"/>
          <w:szCs w:val="28"/>
          <w:lang w:eastAsia="zh-CN"/>
        </w:rPr>
        <w:t>二</w:t>
      </w:r>
      <w:proofErr w:type="gramEnd"/>
      <w:r w:rsidR="002F3B32">
        <w:rPr>
          <w:rFonts w:ascii="Times New Roman" w:eastAsia="黑体" w:hAnsi="Times New Roman" w:hint="eastAsia"/>
          <w:color w:val="000000" w:themeColor="text1"/>
          <w:sz w:val="28"/>
          <w:szCs w:val="28"/>
          <w:lang w:eastAsia="zh-CN"/>
        </w:rPr>
        <w:t>封</w:t>
      </w:r>
    </w:p>
    <w:p w:rsidR="00EA7AB5" w:rsidRDefault="00EA7AB5" w:rsidP="00EA7AB5">
      <w:pPr>
        <w:ind w:left="422"/>
        <w:rPr>
          <w:rFonts w:eastAsiaTheme="minorEastAsia"/>
          <w:lang w:eastAsia="zh-CN"/>
        </w:rPr>
      </w:pPr>
    </w:p>
    <w:p w:rsidR="00EA7AB5" w:rsidRPr="00EA7AB5" w:rsidRDefault="00EA7AB5" w:rsidP="00EA7AB5">
      <w:pPr>
        <w:ind w:left="422"/>
        <w:rPr>
          <w:rFonts w:eastAsiaTheme="minorEastAsia"/>
          <w:lang w:eastAsia="zh-CN"/>
        </w:rPr>
      </w:pPr>
      <w:r>
        <w:rPr>
          <w:rFonts w:eastAsiaTheme="minorEastAsia" w:hint="eastAsia"/>
          <w:lang w:eastAsia="zh-CN"/>
        </w:rPr>
        <w:t xml:space="preserve">EDD/AutoCAD R14 V 4.0 </w:t>
      </w:r>
      <w:r>
        <w:rPr>
          <w:rFonts w:eastAsiaTheme="minorEastAsia" w:hint="eastAsia"/>
          <w:lang w:eastAsia="zh-CN"/>
        </w:rPr>
        <w:t>用户手册</w:t>
      </w:r>
    </w:p>
    <w:p w:rsidR="00A301C4" w:rsidRPr="00EA7AB5" w:rsidRDefault="002F3B32" w:rsidP="00EA7AB5">
      <w:pPr>
        <w:pStyle w:val="ab"/>
        <w:ind w:firstLineChars="0" w:firstLine="0"/>
        <w:rPr>
          <w:ins w:id="37" w:author="mayan" w:date="2000-08-03T10:07:00Z"/>
          <w:rFonts w:eastAsiaTheme="minorEastAsia"/>
          <w:lang w:eastAsia="zh-CN"/>
        </w:rPr>
      </w:pPr>
      <w:r>
        <w:rPr>
          <w:rFonts w:eastAsiaTheme="minorEastAsia" w:hint="eastAsia"/>
          <w:lang w:eastAsia="zh-CN"/>
        </w:rPr>
        <w:t xml:space="preserve"> </w:t>
      </w:r>
    </w:p>
    <w:p w:rsidR="00A301C4" w:rsidRPr="00AA3F18" w:rsidRDefault="00A301C4" w:rsidP="00A301C4">
      <w:pPr>
        <w:spacing w:before="120"/>
        <w:ind w:firstLine="3990"/>
        <w:rPr>
          <w:rFonts w:ascii="Arial" w:hAnsi="Arial"/>
          <w:color w:val="000000" w:themeColor="text1"/>
          <w:sz w:val="18"/>
          <w:lang w:eastAsia="zh-CN"/>
        </w:rPr>
      </w:pPr>
      <w:r w:rsidRPr="00AA3F18">
        <w:rPr>
          <w:rFonts w:ascii="Arial" w:hAnsi="Arial"/>
          <w:color w:val="000000" w:themeColor="text1"/>
          <w:sz w:val="18"/>
          <w:lang w:eastAsia="zh-CN"/>
        </w:rPr>
        <w:t xml:space="preserve"> </w:t>
      </w:r>
      <w:proofErr w:type="spellStart"/>
      <w:r w:rsidR="00EA7AB5">
        <w:rPr>
          <w:rFonts w:ascii="宋体" w:eastAsia="宋体" w:hAnsi="宋体" w:hint="eastAsia"/>
          <w:color w:val="000000" w:themeColor="text1"/>
          <w:szCs w:val="21"/>
          <w:lang w:eastAsia="zh-CN"/>
        </w:rPr>
        <w:t>LuckyGirls</w:t>
      </w:r>
      <w:proofErr w:type="spellEnd"/>
      <w:r w:rsidR="00EA7AB5">
        <w:rPr>
          <w:rFonts w:ascii="宋体" w:eastAsia="宋体" w:hAnsi="宋体" w:hint="eastAsia"/>
          <w:color w:val="000000" w:themeColor="text1"/>
          <w:szCs w:val="21"/>
          <w:lang w:eastAsia="zh-CN"/>
        </w:rPr>
        <w:t>软件股份有限公司</w:t>
      </w:r>
      <w:r w:rsidRPr="00AA3F18">
        <w:rPr>
          <w:rFonts w:ascii="Arial" w:hAnsi="Arial"/>
          <w:color w:val="000000" w:themeColor="text1"/>
          <w:sz w:val="18"/>
          <w:lang w:eastAsia="zh-CN"/>
        </w:rPr>
        <w:t xml:space="preserve">              </w:t>
      </w:r>
    </w:p>
    <w:p w:rsidR="00A301C4" w:rsidRPr="00AA3F18" w:rsidRDefault="00EA7AB5" w:rsidP="00A301C4">
      <w:pPr>
        <w:spacing w:before="120"/>
        <w:ind w:firstLine="3990"/>
        <w:rPr>
          <w:ins w:id="38" w:author="mayan" w:date="2000-08-03T10:07:00Z"/>
          <w:rFonts w:ascii="宋体" w:eastAsia="宋体" w:hAnsi="宋体"/>
          <w:color w:val="000000" w:themeColor="text1"/>
          <w:szCs w:val="21"/>
          <w:lang w:eastAsia="zh-CN"/>
        </w:rPr>
      </w:pPr>
      <w:r>
        <w:rPr>
          <w:rFonts w:ascii="宋体" w:eastAsia="宋体" w:hAnsi="宋体" w:hint="eastAsia"/>
          <w:color w:val="000000" w:themeColor="text1"/>
          <w:szCs w:val="21"/>
          <w:lang w:eastAsia="zh-CN"/>
        </w:rPr>
        <w:t>地址：</w:t>
      </w:r>
      <w:r w:rsidR="00A301C4" w:rsidRPr="00AA3F18">
        <w:rPr>
          <w:rFonts w:ascii="宋体" w:eastAsia="宋体" w:hAnsi="宋体" w:hint="eastAsia"/>
          <w:color w:val="000000" w:themeColor="text1"/>
          <w:szCs w:val="21"/>
          <w:lang w:eastAsia="zh-CN"/>
        </w:rPr>
        <w:t>沈阳浑南高新技术产业开发区</w:t>
      </w:r>
      <w:r w:rsidR="00A301C4" w:rsidRPr="00AA3F18">
        <w:rPr>
          <w:rFonts w:ascii="宋体" w:eastAsia="宋体" w:hAnsi="宋体"/>
          <w:color w:val="000000" w:themeColor="text1"/>
          <w:szCs w:val="21"/>
          <w:lang w:eastAsia="zh-CN"/>
        </w:rPr>
        <w:t>·</w:t>
      </w:r>
      <w:r w:rsidR="00A301C4" w:rsidRPr="00AA3F18">
        <w:rPr>
          <w:rFonts w:ascii="宋体" w:eastAsia="宋体" w:hAnsi="宋体" w:hint="eastAsia"/>
          <w:color w:val="000000" w:themeColor="text1"/>
          <w:szCs w:val="21"/>
          <w:lang w:eastAsia="zh-CN"/>
        </w:rPr>
        <w:t>东大软件园</w:t>
      </w:r>
    </w:p>
    <w:p w:rsidR="00A301C4" w:rsidRPr="00AA3F18" w:rsidRDefault="00EA7AB5" w:rsidP="00A301C4">
      <w:pPr>
        <w:spacing w:before="120"/>
        <w:ind w:firstLine="3990"/>
        <w:rPr>
          <w:ins w:id="39" w:author="mayan" w:date="2000-08-03T10:07:00Z"/>
          <w:rFonts w:ascii="宋体" w:eastAsia="宋体" w:hAnsi="宋体"/>
          <w:color w:val="000000" w:themeColor="text1"/>
          <w:szCs w:val="21"/>
          <w:lang w:eastAsia="zh-CN"/>
        </w:rPr>
      </w:pPr>
      <w:r>
        <w:rPr>
          <w:rFonts w:ascii="宋体" w:eastAsia="宋体" w:hAnsi="宋体" w:hint="eastAsia"/>
          <w:color w:val="000000" w:themeColor="text1"/>
          <w:szCs w:val="21"/>
          <w:lang w:eastAsia="zh-CN"/>
        </w:rPr>
        <w:t>电话</w:t>
      </w:r>
      <w:r w:rsidR="00A301C4" w:rsidRPr="00AA3F18">
        <w:rPr>
          <w:rFonts w:ascii="宋体" w:eastAsia="宋体" w:hAnsi="宋体" w:hint="eastAsia"/>
          <w:color w:val="000000" w:themeColor="text1"/>
          <w:szCs w:val="21"/>
          <w:lang w:eastAsia="zh-CN"/>
        </w:rPr>
        <w:t>：</w:t>
      </w:r>
      <w:r w:rsidR="00A301C4" w:rsidRPr="00AA3F18">
        <w:rPr>
          <w:rFonts w:ascii="宋体" w:eastAsia="宋体" w:hAnsi="宋体"/>
          <w:color w:val="000000" w:themeColor="text1"/>
          <w:szCs w:val="21"/>
          <w:lang w:eastAsia="zh-CN"/>
        </w:rPr>
        <w:t>（</w:t>
      </w:r>
      <w:r>
        <w:rPr>
          <w:rFonts w:ascii="宋体" w:eastAsia="宋体" w:hAnsi="宋体" w:hint="eastAsia"/>
          <w:color w:val="000000" w:themeColor="text1"/>
          <w:szCs w:val="21"/>
          <w:lang w:eastAsia="zh-CN"/>
        </w:rPr>
        <w:t>111</w:t>
      </w:r>
      <w:r w:rsidR="00A301C4" w:rsidRPr="00AA3F18">
        <w:rPr>
          <w:rFonts w:ascii="宋体" w:eastAsia="宋体" w:hAnsi="宋体"/>
          <w:color w:val="000000" w:themeColor="text1"/>
          <w:szCs w:val="21"/>
          <w:lang w:eastAsia="zh-CN"/>
        </w:rPr>
        <w:t>）</w:t>
      </w:r>
      <w:r>
        <w:rPr>
          <w:rFonts w:ascii="宋体" w:eastAsia="宋体" w:hAnsi="宋体" w:hint="eastAsia"/>
          <w:color w:val="000000" w:themeColor="text1"/>
          <w:szCs w:val="21"/>
          <w:lang w:eastAsia="zh-CN"/>
        </w:rPr>
        <w:t>2345555</w:t>
      </w:r>
    </w:p>
    <w:p w:rsidR="00A301C4" w:rsidRPr="00AA3F18" w:rsidRDefault="00EA7AB5" w:rsidP="00A301C4">
      <w:pPr>
        <w:spacing w:before="120"/>
        <w:ind w:firstLine="3990"/>
        <w:rPr>
          <w:ins w:id="40" w:author="mayan" w:date="2000-08-03T10:07:00Z"/>
          <w:rFonts w:ascii="宋体" w:eastAsia="宋体" w:hAnsi="宋体"/>
          <w:color w:val="000000" w:themeColor="text1"/>
          <w:szCs w:val="21"/>
          <w:lang w:eastAsia="zh-CN"/>
        </w:rPr>
      </w:pPr>
      <w:r>
        <w:rPr>
          <w:rFonts w:ascii="宋体" w:eastAsia="宋体" w:hAnsi="宋体" w:hint="eastAsia"/>
          <w:color w:val="000000" w:themeColor="text1"/>
          <w:szCs w:val="21"/>
          <w:lang w:eastAsia="zh-CN"/>
        </w:rPr>
        <w:t>传真：</w:t>
      </w:r>
      <w:r w:rsidR="00A301C4" w:rsidRPr="00AA3F18">
        <w:rPr>
          <w:rFonts w:ascii="宋体" w:eastAsia="宋体" w:hAnsi="宋体"/>
          <w:color w:val="000000" w:themeColor="text1"/>
          <w:szCs w:val="21"/>
          <w:lang w:eastAsia="zh-CN"/>
        </w:rPr>
        <w:t>（</w:t>
      </w:r>
      <w:r>
        <w:rPr>
          <w:rFonts w:ascii="宋体" w:eastAsia="宋体" w:hAnsi="宋体" w:hint="eastAsia"/>
          <w:color w:val="000000" w:themeColor="text1"/>
          <w:szCs w:val="21"/>
          <w:lang w:eastAsia="zh-CN"/>
        </w:rPr>
        <w:t>111</w:t>
      </w:r>
      <w:r w:rsidR="00A301C4" w:rsidRPr="00AA3F18">
        <w:rPr>
          <w:rFonts w:ascii="宋体" w:eastAsia="宋体" w:hAnsi="宋体"/>
          <w:color w:val="000000" w:themeColor="text1"/>
          <w:szCs w:val="21"/>
          <w:lang w:eastAsia="zh-CN"/>
        </w:rPr>
        <w:t>）</w:t>
      </w:r>
      <w:r>
        <w:rPr>
          <w:rFonts w:ascii="宋体" w:eastAsia="宋体" w:hAnsi="宋体" w:hint="eastAsia"/>
          <w:color w:val="000000" w:themeColor="text1"/>
          <w:szCs w:val="21"/>
          <w:lang w:eastAsia="zh-CN"/>
        </w:rPr>
        <w:t>34343434</w:t>
      </w:r>
    </w:p>
    <w:p w:rsidR="00A301C4" w:rsidRDefault="00EA7AB5" w:rsidP="00A301C4">
      <w:pPr>
        <w:spacing w:before="120"/>
        <w:ind w:firstLine="3990"/>
        <w:rPr>
          <w:rFonts w:ascii="宋体" w:eastAsia="宋体" w:hAnsi="宋体"/>
          <w:color w:val="000000" w:themeColor="text1"/>
          <w:szCs w:val="21"/>
          <w:lang w:eastAsia="zh-CN"/>
        </w:rPr>
      </w:pPr>
      <w:r>
        <w:rPr>
          <w:rFonts w:ascii="宋体" w:eastAsia="宋体" w:hAnsi="宋体" w:hint="eastAsia"/>
          <w:color w:val="000000" w:themeColor="text1"/>
          <w:szCs w:val="21"/>
          <w:lang w:eastAsia="zh-CN"/>
        </w:rPr>
        <w:t>客户服务热线</w:t>
      </w:r>
      <w:ins w:id="41" w:author="mayan" w:date="2000-08-03T10:07:00Z">
        <w:r w:rsidR="00A301C4" w:rsidRPr="00AA3F18">
          <w:rPr>
            <w:rFonts w:ascii="宋体" w:eastAsia="宋体" w:hAnsi="宋体" w:hint="eastAsia"/>
            <w:color w:val="000000" w:themeColor="text1"/>
            <w:szCs w:val="21"/>
            <w:lang w:eastAsia="zh-CN"/>
          </w:rPr>
          <w:t>：</w:t>
        </w:r>
      </w:ins>
      <w:r>
        <w:rPr>
          <w:rFonts w:ascii="宋体" w:eastAsia="宋体" w:hAnsi="宋体" w:hint="eastAsia"/>
          <w:color w:val="000000" w:themeColor="text1"/>
          <w:szCs w:val="21"/>
          <w:lang w:eastAsia="zh-CN"/>
        </w:rPr>
        <w:t>800-800-9000</w:t>
      </w:r>
    </w:p>
    <w:p w:rsidR="00A301C4" w:rsidRPr="00AA3F18" w:rsidRDefault="00EA7AB5" w:rsidP="00AE149B">
      <w:pPr>
        <w:pStyle w:val="3"/>
        <w:jc w:val="both"/>
        <w:rPr>
          <w:ins w:id="42" w:author="mayan" w:date="2000-08-03T10:07:00Z"/>
          <w:rFonts w:ascii="黑体" w:eastAsia="黑体"/>
          <w:color w:val="000000" w:themeColor="text1"/>
          <w:sz w:val="28"/>
          <w:szCs w:val="28"/>
          <w:lang w:eastAsia="zh-CN"/>
        </w:rPr>
      </w:pPr>
      <w:bookmarkStart w:id="43" w:name="_Toc91304596"/>
      <w:bookmarkStart w:id="44" w:name="_Toc91304796"/>
      <w:bookmarkStart w:id="45" w:name="_Toc91304862"/>
      <w:bookmarkStart w:id="46" w:name="_Toc110321625"/>
      <w:r>
        <w:rPr>
          <w:rFonts w:ascii="Times New Roman" w:eastAsia="黑体" w:hAnsi="Times New Roman" w:hint="eastAsia"/>
          <w:color w:val="000000" w:themeColor="text1"/>
          <w:sz w:val="28"/>
          <w:szCs w:val="28"/>
          <w:lang w:eastAsia="zh-CN"/>
        </w:rPr>
        <w:t>1.2.3</w:t>
      </w:r>
      <w:ins w:id="47" w:author="mayan" w:date="2000-08-03T10:07:00Z">
        <w:r w:rsidR="00A301C4" w:rsidRPr="00AA3F18">
          <w:rPr>
            <w:rFonts w:ascii="Times New Roman" w:eastAsia="黑体" w:hAnsi="Times New Roman"/>
            <w:color w:val="000000" w:themeColor="text1"/>
            <w:sz w:val="28"/>
            <w:szCs w:val="28"/>
            <w:lang w:eastAsia="zh-CN"/>
          </w:rPr>
          <w:t xml:space="preserve"> </w:t>
        </w:r>
      </w:ins>
      <w:bookmarkEnd w:id="43"/>
      <w:bookmarkEnd w:id="44"/>
      <w:bookmarkEnd w:id="45"/>
      <w:bookmarkEnd w:id="46"/>
      <w:r>
        <w:rPr>
          <w:rFonts w:ascii="黑体" w:eastAsia="黑体" w:hint="eastAsia"/>
          <w:color w:val="000000" w:themeColor="text1"/>
          <w:sz w:val="28"/>
          <w:szCs w:val="28"/>
          <w:lang w:eastAsia="zh-CN"/>
        </w:rPr>
        <w:t>版权声明</w:t>
      </w:r>
    </w:p>
    <w:p w:rsidR="00A301C4" w:rsidRPr="00AA3F18" w:rsidRDefault="00EA7AB5" w:rsidP="006C466E">
      <w:pPr>
        <w:pStyle w:val="10"/>
        <w:widowControl/>
        <w:numPr>
          <w:ilvl w:val="0"/>
          <w:numId w:val="6"/>
        </w:numPr>
        <w:tabs>
          <w:tab w:val="num" w:pos="800"/>
        </w:tabs>
        <w:autoSpaceDE w:val="0"/>
        <w:autoSpaceDN w:val="0"/>
        <w:spacing w:before="240" w:line="240" w:lineRule="atLeast"/>
        <w:ind w:hanging="25"/>
        <w:textAlignment w:val="bottom"/>
        <w:rPr>
          <w:rFonts w:ascii="Arial" w:hAnsi="Arial"/>
          <w:color w:val="000000" w:themeColor="text1"/>
          <w:sz w:val="24"/>
          <w:szCs w:val="24"/>
        </w:rPr>
      </w:pPr>
      <w:r>
        <w:rPr>
          <w:rFonts w:ascii="Arial" w:hAnsi="Arial" w:hint="eastAsia"/>
          <w:color w:val="000000" w:themeColor="text1"/>
          <w:sz w:val="24"/>
          <w:szCs w:val="24"/>
        </w:rPr>
        <w:t>该用户手册说明权归</w:t>
      </w:r>
      <w:proofErr w:type="spellStart"/>
      <w:r>
        <w:rPr>
          <w:rFonts w:ascii="Arial" w:hAnsi="Arial" w:hint="eastAsia"/>
          <w:color w:val="000000" w:themeColor="text1"/>
          <w:sz w:val="24"/>
          <w:szCs w:val="24"/>
        </w:rPr>
        <w:t>LuckyGirls</w:t>
      </w:r>
      <w:proofErr w:type="spellEnd"/>
      <w:r>
        <w:rPr>
          <w:rFonts w:ascii="Arial" w:hAnsi="Arial" w:hint="eastAsia"/>
          <w:color w:val="000000" w:themeColor="text1"/>
          <w:sz w:val="24"/>
          <w:szCs w:val="24"/>
        </w:rPr>
        <w:t>集团所有</w:t>
      </w:r>
    </w:p>
    <w:p w:rsidR="00A301C4" w:rsidRPr="00AA3F18" w:rsidRDefault="00CD5E51" w:rsidP="006C466E">
      <w:pPr>
        <w:pStyle w:val="10"/>
        <w:widowControl/>
        <w:numPr>
          <w:ilvl w:val="0"/>
          <w:numId w:val="6"/>
        </w:numPr>
        <w:tabs>
          <w:tab w:val="clear" w:pos="425"/>
          <w:tab w:val="num" w:pos="800"/>
        </w:tabs>
        <w:autoSpaceDE w:val="0"/>
        <w:autoSpaceDN w:val="0"/>
        <w:spacing w:before="120" w:line="240" w:lineRule="atLeast"/>
        <w:ind w:left="900" w:hanging="500"/>
        <w:textAlignment w:val="bottom"/>
        <w:rPr>
          <w:rFonts w:ascii="Arial" w:hAnsi="Arial"/>
          <w:color w:val="000000" w:themeColor="text1"/>
          <w:sz w:val="24"/>
          <w:szCs w:val="24"/>
        </w:rPr>
      </w:pPr>
      <w:r>
        <w:rPr>
          <w:rFonts w:ascii="Arial" w:hAnsi="Arial" w:hint="eastAsia"/>
          <w:color w:val="000000" w:themeColor="text1"/>
          <w:sz w:val="24"/>
          <w:szCs w:val="24"/>
        </w:rPr>
        <w:t>百</w:t>
      </w:r>
      <w:proofErr w:type="gramStart"/>
      <w:r>
        <w:rPr>
          <w:rFonts w:ascii="Arial" w:hAnsi="Arial" w:hint="eastAsia"/>
          <w:color w:val="000000" w:themeColor="text1"/>
          <w:sz w:val="24"/>
          <w:szCs w:val="24"/>
        </w:rPr>
        <w:t>慧医疗</w:t>
      </w:r>
      <w:proofErr w:type="gramEnd"/>
      <w:r>
        <w:rPr>
          <w:rFonts w:ascii="Arial" w:hAnsi="Arial" w:hint="eastAsia"/>
          <w:color w:val="000000" w:themeColor="text1"/>
          <w:sz w:val="24"/>
          <w:szCs w:val="24"/>
        </w:rPr>
        <w:t>科技</w:t>
      </w:r>
      <w:r w:rsidR="00A301C4" w:rsidRPr="00AA3F18">
        <w:rPr>
          <w:rFonts w:ascii="Arial" w:hAnsi="Arial" w:hint="eastAsia"/>
          <w:color w:val="000000" w:themeColor="text1"/>
          <w:sz w:val="24"/>
          <w:szCs w:val="24"/>
        </w:rPr>
        <w:t>注册</w:t>
      </w:r>
      <w:r>
        <w:rPr>
          <w:rFonts w:ascii="Arial" w:hAnsi="Arial" w:hint="eastAsia"/>
          <w:color w:val="000000" w:themeColor="text1"/>
          <w:sz w:val="24"/>
          <w:szCs w:val="24"/>
        </w:rPr>
        <w:t>商标</w:t>
      </w:r>
      <w:r w:rsidR="00A301C4" w:rsidRPr="00AA3F18">
        <w:rPr>
          <w:rFonts w:ascii="Arial" w:hAnsi="Arial" w:hint="eastAsia"/>
          <w:color w:val="000000" w:themeColor="text1"/>
          <w:sz w:val="24"/>
          <w:szCs w:val="24"/>
        </w:rPr>
        <w:t xml:space="preserve"> </w:t>
      </w:r>
      <w:r w:rsidR="00A301C4" w:rsidRPr="00AA3F18">
        <w:rPr>
          <w:rFonts w:ascii="Arial" w:hAnsi="Arial"/>
          <w:color w:val="000000" w:themeColor="text1"/>
          <w:position w:val="14"/>
          <w:sz w:val="24"/>
          <w:szCs w:val="24"/>
        </w:rPr>
        <w:t>®</w:t>
      </w:r>
      <w:r>
        <w:rPr>
          <w:rFonts w:ascii="Arial" w:hAnsi="Arial" w:hint="eastAsia"/>
          <w:color w:val="000000" w:themeColor="text1"/>
          <w:sz w:val="24"/>
          <w:szCs w:val="24"/>
        </w:rPr>
        <w:t>所有权归</w:t>
      </w:r>
      <w:proofErr w:type="spellStart"/>
      <w:r>
        <w:rPr>
          <w:rFonts w:ascii="Arial" w:hAnsi="Arial" w:hint="eastAsia"/>
          <w:color w:val="000000" w:themeColor="text1"/>
          <w:sz w:val="24"/>
          <w:szCs w:val="24"/>
        </w:rPr>
        <w:t>LunckyGirls</w:t>
      </w:r>
      <w:proofErr w:type="spellEnd"/>
      <w:r>
        <w:rPr>
          <w:rFonts w:ascii="Arial" w:hAnsi="Arial" w:hint="eastAsia"/>
          <w:color w:val="000000" w:themeColor="text1"/>
          <w:sz w:val="24"/>
          <w:szCs w:val="24"/>
        </w:rPr>
        <w:t>所有。</w:t>
      </w:r>
    </w:p>
    <w:p w:rsidR="00A301C4" w:rsidRPr="00AA3F18" w:rsidRDefault="00CD5E51" w:rsidP="00CD5E51">
      <w:pPr>
        <w:pStyle w:val="10"/>
        <w:widowControl/>
        <w:tabs>
          <w:tab w:val="num" w:pos="800"/>
        </w:tabs>
        <w:autoSpaceDE w:val="0"/>
        <w:autoSpaceDN w:val="0"/>
        <w:spacing w:before="120" w:line="360" w:lineRule="auto"/>
        <w:ind w:firstLineChars="150" w:firstLine="360"/>
        <w:textAlignment w:val="bottom"/>
        <w:rPr>
          <w:ins w:id="48" w:author="mayan" w:date="2000-08-03T10:07:00Z"/>
          <w:rFonts w:ascii="Arial" w:hAnsi="Arial"/>
          <w:color w:val="000000" w:themeColor="text1"/>
          <w:sz w:val="24"/>
          <w:szCs w:val="24"/>
        </w:rPr>
      </w:pPr>
      <w:r>
        <w:rPr>
          <w:rFonts w:ascii="Arial" w:hAnsi="Arial" w:hint="eastAsia"/>
          <w:color w:val="000000" w:themeColor="text1"/>
          <w:sz w:val="24"/>
          <w:szCs w:val="24"/>
        </w:rPr>
        <w:t>3.</w:t>
      </w:r>
      <w:r w:rsidRPr="00CD5E51">
        <w:rPr>
          <w:rFonts w:ascii="Arial" w:hAnsi="Arial" w:hint="eastAsia"/>
          <w:color w:val="000000" w:themeColor="text1"/>
          <w:sz w:val="24"/>
          <w:szCs w:val="24"/>
        </w:rPr>
        <w:t xml:space="preserve"> </w:t>
      </w:r>
      <w:r>
        <w:rPr>
          <w:rFonts w:ascii="Arial" w:hAnsi="Arial" w:hint="eastAsia"/>
          <w:color w:val="000000" w:themeColor="text1"/>
          <w:sz w:val="24"/>
          <w:szCs w:val="24"/>
        </w:rPr>
        <w:t xml:space="preserve"> </w:t>
      </w:r>
      <w:proofErr w:type="spellStart"/>
      <w:r>
        <w:rPr>
          <w:rFonts w:ascii="Arial" w:hAnsi="Arial" w:hint="eastAsia"/>
          <w:color w:val="000000" w:themeColor="text1"/>
          <w:sz w:val="24"/>
          <w:szCs w:val="24"/>
        </w:rPr>
        <w:t>LuckyGirls</w:t>
      </w:r>
      <w:proofErr w:type="spellEnd"/>
      <w:r w:rsidR="00A301C4" w:rsidRPr="00AA3F18">
        <w:rPr>
          <w:rFonts w:ascii="Arial" w:hAnsi="Arial" w:hint="eastAsia"/>
          <w:color w:val="000000" w:themeColor="text1"/>
          <w:sz w:val="24"/>
          <w:szCs w:val="24"/>
        </w:rPr>
        <w:t>软件股份有限公司不对因为使用该软</w:t>
      </w:r>
      <w:r>
        <w:rPr>
          <w:rFonts w:ascii="Arial" w:hAnsi="Arial" w:hint="eastAsia"/>
          <w:color w:val="000000" w:themeColor="text1"/>
          <w:sz w:val="24"/>
          <w:szCs w:val="24"/>
        </w:rPr>
        <w:t>件、用户手册或由于该软件、用户手册中的缺陷所造成的任何损失负责</w:t>
      </w:r>
      <w:r w:rsidR="00A301C4" w:rsidRPr="00AA3F18">
        <w:rPr>
          <w:rFonts w:ascii="Arial" w:hAnsi="Arial" w:hint="eastAsia"/>
          <w:color w:val="000000" w:themeColor="text1"/>
          <w:sz w:val="24"/>
          <w:szCs w:val="24"/>
        </w:rPr>
        <w:t>。</w:t>
      </w:r>
    </w:p>
    <w:p w:rsidR="00AE149B" w:rsidRPr="00CD5E51" w:rsidRDefault="00CD5E51" w:rsidP="00AE149B">
      <w:pPr>
        <w:pStyle w:val="3"/>
        <w:jc w:val="both"/>
        <w:rPr>
          <w:ins w:id="49" w:author="mayan" w:date="2000-08-03T10:07:00Z"/>
          <w:rFonts w:ascii="黑体" w:eastAsia="黑体"/>
          <w:color w:val="000000" w:themeColor="text1"/>
          <w:sz w:val="28"/>
          <w:szCs w:val="28"/>
          <w:lang w:eastAsia="zh-CN"/>
        </w:rPr>
      </w:pPr>
      <w:r>
        <w:rPr>
          <w:rFonts w:ascii="Times New Roman" w:eastAsia="黑体" w:hAnsi="Times New Roman" w:hint="eastAsia"/>
          <w:color w:val="000000" w:themeColor="text1"/>
          <w:sz w:val="28"/>
          <w:szCs w:val="28"/>
          <w:lang w:eastAsia="zh-CN"/>
        </w:rPr>
        <w:t xml:space="preserve">1.2.4 </w:t>
      </w:r>
      <w:r>
        <w:rPr>
          <w:rFonts w:ascii="Times New Roman" w:eastAsia="黑体" w:hAnsi="Times New Roman" w:hint="eastAsia"/>
          <w:color w:val="000000" w:themeColor="text1"/>
          <w:sz w:val="28"/>
          <w:szCs w:val="28"/>
          <w:lang w:eastAsia="zh-CN"/>
        </w:rPr>
        <w:t>前言</w:t>
      </w:r>
    </w:p>
    <w:p w:rsidR="00AE149B" w:rsidRDefault="00CD5E51" w:rsidP="00CD5E51">
      <w:pPr>
        <w:pStyle w:val="10"/>
        <w:widowControl/>
        <w:autoSpaceDE w:val="0"/>
        <w:autoSpaceDN w:val="0"/>
        <w:spacing w:before="240" w:line="240" w:lineRule="atLeast"/>
        <w:textAlignment w:val="bottom"/>
        <w:rPr>
          <w:rFonts w:ascii="Arial" w:hAnsi="Arial"/>
          <w:color w:val="000000" w:themeColor="text1"/>
          <w:sz w:val="24"/>
          <w:szCs w:val="24"/>
        </w:rPr>
      </w:pPr>
      <w:r>
        <w:rPr>
          <w:rFonts w:ascii="Arial" w:hAnsi="Arial" w:hint="eastAsia"/>
          <w:color w:val="000000" w:themeColor="text1"/>
          <w:sz w:val="24"/>
          <w:szCs w:val="24"/>
        </w:rPr>
        <w:t xml:space="preserve">     1.</w:t>
      </w:r>
      <w:r>
        <w:rPr>
          <w:rFonts w:ascii="Arial" w:hAnsi="Arial" w:hint="eastAsia"/>
          <w:color w:val="000000" w:themeColor="text1"/>
          <w:sz w:val="24"/>
          <w:szCs w:val="24"/>
        </w:rPr>
        <w:t>该系统为满足客户的</w:t>
      </w:r>
      <w:proofErr w:type="gramStart"/>
      <w:r>
        <w:rPr>
          <w:rFonts w:ascii="Arial" w:hAnsi="Arial" w:hint="eastAsia"/>
          <w:color w:val="000000" w:themeColor="text1"/>
          <w:sz w:val="24"/>
          <w:szCs w:val="24"/>
        </w:rPr>
        <w:t>增删改查功能</w:t>
      </w:r>
      <w:proofErr w:type="gramEnd"/>
      <w:r>
        <w:rPr>
          <w:rFonts w:ascii="Arial" w:hAnsi="Arial" w:hint="eastAsia"/>
          <w:color w:val="000000" w:themeColor="text1"/>
          <w:sz w:val="24"/>
          <w:szCs w:val="24"/>
        </w:rPr>
        <w:t>所进行研发的。</w:t>
      </w:r>
    </w:p>
    <w:p w:rsidR="00CD5E51" w:rsidRPr="00AA3F18" w:rsidRDefault="00CD5E51" w:rsidP="00CD5E51">
      <w:pPr>
        <w:pStyle w:val="10"/>
        <w:widowControl/>
        <w:autoSpaceDE w:val="0"/>
        <w:autoSpaceDN w:val="0"/>
        <w:spacing w:before="240" w:line="240" w:lineRule="atLeast"/>
        <w:textAlignment w:val="bottom"/>
        <w:rPr>
          <w:ins w:id="50" w:author="mayan" w:date="2000-08-03T10:07:00Z"/>
          <w:rFonts w:ascii="Arial" w:hAnsi="Arial"/>
          <w:color w:val="000000" w:themeColor="text1"/>
          <w:sz w:val="24"/>
          <w:szCs w:val="24"/>
        </w:rPr>
      </w:pPr>
      <w:r>
        <w:rPr>
          <w:rFonts w:ascii="Arial" w:hAnsi="Arial" w:hint="eastAsia"/>
          <w:color w:val="000000" w:themeColor="text1"/>
          <w:sz w:val="24"/>
          <w:szCs w:val="24"/>
        </w:rPr>
        <w:t xml:space="preserve">     2.</w:t>
      </w:r>
      <w:r>
        <w:rPr>
          <w:rFonts w:ascii="Arial" w:hAnsi="Arial" w:hint="eastAsia"/>
          <w:color w:val="000000" w:themeColor="text1"/>
          <w:sz w:val="24"/>
          <w:szCs w:val="24"/>
        </w:rPr>
        <w:t>该系统针对对象是管理人员，可通过该系统对医护人员的工作进行安排。</w:t>
      </w:r>
    </w:p>
    <w:p w:rsidR="00CD5E51" w:rsidRDefault="00CD5E51" w:rsidP="00CD5E51">
      <w:pPr>
        <w:pStyle w:val="3"/>
        <w:jc w:val="both"/>
        <w:rPr>
          <w:rFonts w:ascii="Times New Roman" w:eastAsia="黑体" w:hAnsi="Times New Roman"/>
          <w:color w:val="000000" w:themeColor="text1"/>
          <w:sz w:val="28"/>
          <w:szCs w:val="28"/>
          <w:lang w:eastAsia="zh-CN"/>
        </w:rPr>
      </w:pPr>
      <w:r>
        <w:rPr>
          <w:rFonts w:ascii="Times New Roman" w:eastAsia="黑体" w:hAnsi="Times New Roman" w:hint="eastAsia"/>
          <w:color w:val="000000" w:themeColor="text1"/>
          <w:sz w:val="28"/>
          <w:szCs w:val="28"/>
          <w:lang w:eastAsia="zh-CN"/>
        </w:rPr>
        <w:t xml:space="preserve">1.2.5 </w:t>
      </w:r>
      <w:r>
        <w:rPr>
          <w:rFonts w:ascii="Times New Roman" w:eastAsia="黑体" w:hAnsi="Times New Roman" w:hint="eastAsia"/>
          <w:color w:val="000000" w:themeColor="text1"/>
          <w:sz w:val="28"/>
          <w:szCs w:val="28"/>
          <w:lang w:eastAsia="zh-CN"/>
        </w:rPr>
        <w:t>阅读指南</w:t>
      </w:r>
    </w:p>
    <w:p w:rsidR="00CD5E51" w:rsidRDefault="00CD5E51" w:rsidP="00CD5E51">
      <w:pPr>
        <w:rPr>
          <w:rFonts w:eastAsiaTheme="minorEastAsia"/>
          <w:lang w:eastAsia="zh-CN"/>
        </w:rPr>
      </w:pPr>
    </w:p>
    <w:p w:rsidR="00CD5E51" w:rsidRPr="00CD5E51" w:rsidRDefault="00CD5E51" w:rsidP="00CD5E51">
      <w:pPr>
        <w:pStyle w:val="ab"/>
        <w:numPr>
          <w:ilvl w:val="0"/>
          <w:numId w:val="37"/>
        </w:numPr>
        <w:ind w:firstLineChars="0"/>
        <w:rPr>
          <w:rFonts w:eastAsiaTheme="minorEastAsia"/>
          <w:lang w:eastAsia="zh-CN"/>
        </w:rPr>
      </w:pPr>
      <w:r w:rsidRPr="00CD5E51">
        <w:rPr>
          <w:rFonts w:eastAsiaTheme="minorEastAsia" w:hint="eastAsia"/>
          <w:lang w:eastAsia="zh-CN"/>
        </w:rPr>
        <w:t>手册目标：通过阅读该用户手册，用户能了解该系统的用途，能了解到该系统的大致功能。</w:t>
      </w:r>
    </w:p>
    <w:p w:rsidR="00CD5E51" w:rsidRPr="00CD5E51" w:rsidRDefault="00CD5E51" w:rsidP="00CD5E51">
      <w:pPr>
        <w:pStyle w:val="ab"/>
        <w:ind w:left="945" w:firstLineChars="0" w:firstLine="0"/>
        <w:rPr>
          <w:rFonts w:eastAsiaTheme="minorEastAsia"/>
          <w:lang w:eastAsia="zh-CN"/>
        </w:rPr>
      </w:pPr>
    </w:p>
    <w:p w:rsidR="00CD5E51" w:rsidRPr="00AC4CDF" w:rsidRDefault="00CD5E51" w:rsidP="00AC4CDF">
      <w:pPr>
        <w:pStyle w:val="ab"/>
        <w:numPr>
          <w:ilvl w:val="0"/>
          <w:numId w:val="37"/>
        </w:numPr>
        <w:ind w:firstLineChars="0"/>
        <w:rPr>
          <w:rFonts w:eastAsiaTheme="minorEastAsia"/>
          <w:lang w:eastAsia="zh-CN"/>
        </w:rPr>
      </w:pPr>
      <w:r w:rsidRPr="00AC4CDF">
        <w:rPr>
          <w:rFonts w:ascii="宋体" w:eastAsia="宋体" w:hAnsi="宋体" w:cs="宋体" w:hint="eastAsia"/>
          <w:lang w:eastAsia="zh-CN"/>
        </w:rPr>
        <w:t>阅读对</w:t>
      </w:r>
      <w:r w:rsidRPr="00AC4CDF">
        <w:rPr>
          <w:rFonts w:ascii="MS Mincho" w:hAnsi="MS Mincho" w:cs="MS Mincho" w:hint="eastAsia"/>
          <w:lang w:eastAsia="zh-CN"/>
        </w:rPr>
        <w:t>象</w:t>
      </w:r>
      <w:r>
        <w:rPr>
          <w:rFonts w:hint="eastAsia"/>
          <w:lang w:eastAsia="zh-CN"/>
        </w:rPr>
        <w:t>：只要是管理</w:t>
      </w:r>
      <w:r w:rsidRPr="00AC4CDF">
        <w:rPr>
          <w:rFonts w:ascii="宋体" w:eastAsia="宋体" w:hAnsi="宋体" w:cs="宋体" w:hint="eastAsia"/>
          <w:lang w:eastAsia="zh-CN"/>
        </w:rPr>
        <w:t>层</w:t>
      </w:r>
      <w:r>
        <w:rPr>
          <w:rFonts w:hint="eastAsia"/>
          <w:lang w:eastAsia="zh-CN"/>
        </w:rPr>
        <w:t>人</w:t>
      </w:r>
      <w:r w:rsidRPr="00AC4CDF">
        <w:rPr>
          <w:rFonts w:ascii="宋体" w:eastAsia="宋体" w:hAnsi="宋体" w:cs="宋体" w:hint="eastAsia"/>
          <w:lang w:eastAsia="zh-CN"/>
        </w:rPr>
        <w:t>员</w:t>
      </w:r>
      <w:r>
        <w:rPr>
          <w:rFonts w:hint="eastAsia"/>
          <w:lang w:eastAsia="zh-CN"/>
        </w:rPr>
        <w:t>都可以</w:t>
      </w:r>
      <w:r w:rsidRPr="00AC4CDF">
        <w:rPr>
          <w:rFonts w:ascii="宋体" w:eastAsia="宋体" w:hAnsi="宋体" w:cs="宋体" w:hint="eastAsia"/>
          <w:lang w:eastAsia="zh-CN"/>
        </w:rPr>
        <w:t>阅读该</w:t>
      </w:r>
      <w:r>
        <w:rPr>
          <w:rFonts w:hint="eastAsia"/>
          <w:lang w:eastAsia="zh-CN"/>
        </w:rPr>
        <w:t>手册，在</w:t>
      </w:r>
      <w:r w:rsidRPr="00AC4CDF">
        <w:rPr>
          <w:rFonts w:ascii="宋体" w:eastAsia="宋体" w:hAnsi="宋体" w:cs="宋体" w:hint="eastAsia"/>
          <w:lang w:eastAsia="zh-CN"/>
        </w:rPr>
        <w:t>阅读</w:t>
      </w:r>
      <w:r>
        <w:rPr>
          <w:rFonts w:hint="eastAsia"/>
          <w:lang w:eastAsia="zh-CN"/>
        </w:rPr>
        <w:t>手册之前，用</w:t>
      </w:r>
      <w:r w:rsidRPr="00AC4CDF">
        <w:rPr>
          <w:rFonts w:ascii="宋体" w:eastAsia="宋体" w:hAnsi="宋体" w:cs="宋体" w:hint="eastAsia"/>
          <w:lang w:eastAsia="zh-CN"/>
        </w:rPr>
        <w:t>户应该</w:t>
      </w:r>
      <w:r>
        <w:rPr>
          <w:rFonts w:hint="eastAsia"/>
          <w:lang w:eastAsia="zh-CN"/>
        </w:rPr>
        <w:t>了解</w:t>
      </w:r>
      <w:proofErr w:type="spellStart"/>
      <w:r>
        <w:rPr>
          <w:rFonts w:hint="eastAsia"/>
          <w:lang w:eastAsia="zh-CN"/>
        </w:rPr>
        <w:t>vuejs</w:t>
      </w:r>
      <w:proofErr w:type="spellEnd"/>
      <w:r>
        <w:rPr>
          <w:rFonts w:hint="eastAsia"/>
          <w:lang w:eastAsia="zh-CN"/>
        </w:rPr>
        <w:t>，</w:t>
      </w:r>
      <w:proofErr w:type="spellStart"/>
      <w:r>
        <w:rPr>
          <w:rFonts w:hint="eastAsia"/>
          <w:lang w:eastAsia="zh-CN"/>
        </w:rPr>
        <w:t>nodejs</w:t>
      </w:r>
      <w:proofErr w:type="spellEnd"/>
      <w:r>
        <w:rPr>
          <w:rFonts w:hint="eastAsia"/>
          <w:lang w:eastAsia="zh-CN"/>
        </w:rPr>
        <w:t>等知</w:t>
      </w:r>
      <w:r w:rsidRPr="00AC4CDF">
        <w:rPr>
          <w:rFonts w:ascii="宋体" w:eastAsia="宋体" w:hAnsi="宋体" w:cs="宋体" w:hint="eastAsia"/>
          <w:lang w:eastAsia="zh-CN"/>
        </w:rPr>
        <w:t>识</w:t>
      </w:r>
      <w:r>
        <w:rPr>
          <w:rFonts w:hint="eastAsia"/>
          <w:lang w:eastAsia="zh-CN"/>
        </w:rPr>
        <w:t>。</w:t>
      </w:r>
    </w:p>
    <w:p w:rsidR="00AC4CDF" w:rsidRPr="00AC4CDF" w:rsidRDefault="00AC4CDF" w:rsidP="00AC4CDF">
      <w:pPr>
        <w:pStyle w:val="ab"/>
        <w:ind w:firstLine="400"/>
        <w:rPr>
          <w:rFonts w:eastAsiaTheme="minorEastAsia"/>
          <w:lang w:eastAsia="zh-CN"/>
        </w:rPr>
      </w:pPr>
    </w:p>
    <w:p w:rsidR="00AC4CDF" w:rsidRPr="00AC4CDF" w:rsidRDefault="00AC4CDF" w:rsidP="00AC4CDF">
      <w:pPr>
        <w:ind w:firstLine="600"/>
        <w:rPr>
          <w:ins w:id="51" w:author="mayan" w:date="2000-08-03T10:07:00Z"/>
          <w:rFonts w:eastAsiaTheme="minorEastAsia"/>
          <w:lang w:eastAsia="zh-CN"/>
        </w:rPr>
      </w:pPr>
      <w:r w:rsidRPr="00AC4CDF">
        <w:rPr>
          <w:rFonts w:eastAsiaTheme="minorEastAsia" w:hint="eastAsia"/>
          <w:lang w:eastAsia="zh-CN"/>
        </w:rPr>
        <w:t>3.</w:t>
      </w:r>
      <w:r>
        <w:rPr>
          <w:rFonts w:eastAsiaTheme="minorEastAsia" w:hint="eastAsia"/>
          <w:lang w:eastAsia="zh-CN"/>
        </w:rPr>
        <w:t xml:space="preserve"> </w:t>
      </w:r>
      <w:r w:rsidRPr="00AC4CDF">
        <w:rPr>
          <w:rFonts w:eastAsiaTheme="minorEastAsia" w:hint="eastAsia"/>
          <w:lang w:eastAsia="zh-CN"/>
        </w:rPr>
        <w:t>手册</w:t>
      </w:r>
      <w:r>
        <w:rPr>
          <w:rFonts w:eastAsiaTheme="minorEastAsia" w:hint="eastAsia"/>
          <w:lang w:eastAsia="zh-CN"/>
        </w:rPr>
        <w:t>约定</w:t>
      </w:r>
    </w:p>
    <w:p w:rsidR="00AE149B" w:rsidRDefault="00AC4CDF" w:rsidP="00AE149B">
      <w:pPr>
        <w:pStyle w:val="3"/>
        <w:spacing w:line="360" w:lineRule="auto"/>
        <w:jc w:val="both"/>
        <w:rPr>
          <w:rFonts w:ascii="Times New Roman" w:eastAsia="黑体" w:hAnsi="Times New Roman"/>
          <w:color w:val="000000" w:themeColor="text1"/>
          <w:sz w:val="28"/>
          <w:szCs w:val="21"/>
          <w:lang w:eastAsia="zh-CN"/>
        </w:rPr>
      </w:pPr>
      <w:r>
        <w:rPr>
          <w:rFonts w:ascii="Times New Roman" w:eastAsia="黑体" w:hAnsi="Times New Roman" w:hint="eastAsia"/>
          <w:color w:val="000000" w:themeColor="text1"/>
          <w:sz w:val="28"/>
          <w:szCs w:val="21"/>
          <w:lang w:eastAsia="zh-CN"/>
        </w:rPr>
        <w:lastRenderedPageBreak/>
        <w:t xml:space="preserve">1.2.6 </w:t>
      </w:r>
      <w:r>
        <w:rPr>
          <w:rFonts w:ascii="Times New Roman" w:eastAsia="黑体" w:hAnsi="Times New Roman" w:hint="eastAsia"/>
          <w:color w:val="000000" w:themeColor="text1"/>
          <w:sz w:val="28"/>
          <w:szCs w:val="21"/>
          <w:lang w:eastAsia="zh-CN"/>
        </w:rPr>
        <w:t>目录</w:t>
      </w:r>
    </w:p>
    <w:p w:rsidR="00AC4CDF" w:rsidRDefault="00AC4CDF" w:rsidP="00AC4CDF">
      <w:pPr>
        <w:rPr>
          <w:rFonts w:ascii="宋体" w:eastAsia="宋体" w:hAnsi="宋体"/>
          <w:sz w:val="24"/>
          <w:szCs w:val="24"/>
          <w:lang w:eastAsia="zh-CN"/>
        </w:rPr>
      </w:pPr>
      <w:r>
        <w:rPr>
          <w:rFonts w:eastAsiaTheme="minorEastAsia" w:hint="eastAsia"/>
          <w:lang w:eastAsia="zh-CN"/>
        </w:rPr>
        <w:tab/>
      </w:r>
      <w:r w:rsidRPr="000464DB">
        <w:rPr>
          <w:rFonts w:ascii="宋体" w:eastAsia="宋体" w:hAnsi="宋体" w:hint="eastAsia"/>
          <w:sz w:val="24"/>
          <w:szCs w:val="24"/>
          <w:lang w:eastAsia="zh-CN"/>
        </w:rPr>
        <w:t>用户手册的目录有基础知识介绍，系统安装，系统操作，系统及数据维护，界面截图，例题，各种附录</w:t>
      </w:r>
      <w:r w:rsidR="000464DB">
        <w:rPr>
          <w:rFonts w:ascii="宋体" w:eastAsia="宋体" w:hAnsi="宋体" w:hint="eastAsia"/>
          <w:sz w:val="24"/>
          <w:szCs w:val="24"/>
          <w:lang w:eastAsia="zh-CN"/>
        </w:rPr>
        <w:t>。</w:t>
      </w:r>
    </w:p>
    <w:p w:rsidR="000464DB" w:rsidRPr="000464DB" w:rsidRDefault="000464DB" w:rsidP="00AC4CDF">
      <w:pPr>
        <w:rPr>
          <w:ins w:id="52" w:author="mayan" w:date="2000-08-03T10:07:00Z"/>
          <w:rFonts w:ascii="宋体" w:eastAsia="宋体" w:hAnsi="宋体"/>
          <w:sz w:val="24"/>
          <w:szCs w:val="24"/>
          <w:lang w:eastAsia="zh-CN"/>
        </w:rPr>
      </w:pPr>
    </w:p>
    <w:p w:rsidR="00AE149B" w:rsidRDefault="00AC4CDF" w:rsidP="00AE149B">
      <w:pPr>
        <w:pStyle w:val="3"/>
        <w:spacing w:line="360" w:lineRule="auto"/>
        <w:jc w:val="both"/>
        <w:rPr>
          <w:rFonts w:ascii="Times New Roman" w:eastAsia="黑体" w:hAnsi="Times New Roman"/>
          <w:color w:val="000000" w:themeColor="text1"/>
          <w:sz w:val="28"/>
          <w:szCs w:val="21"/>
          <w:lang w:eastAsia="zh-CN"/>
        </w:rPr>
      </w:pPr>
      <w:r>
        <w:rPr>
          <w:rFonts w:ascii="Times New Roman" w:eastAsia="黑体" w:hAnsi="Times New Roman" w:hint="eastAsia"/>
          <w:color w:val="000000" w:themeColor="text1"/>
          <w:sz w:val="28"/>
          <w:szCs w:val="21"/>
          <w:lang w:eastAsia="zh-CN"/>
        </w:rPr>
        <w:t xml:space="preserve">1.2.7 </w:t>
      </w:r>
      <w:r>
        <w:rPr>
          <w:rFonts w:ascii="Times New Roman" w:eastAsia="黑体" w:hAnsi="Times New Roman" w:hint="eastAsia"/>
          <w:color w:val="000000" w:themeColor="text1"/>
          <w:sz w:val="28"/>
          <w:szCs w:val="21"/>
          <w:lang w:eastAsia="zh-CN"/>
        </w:rPr>
        <w:t>基础知识介绍</w:t>
      </w:r>
    </w:p>
    <w:p w:rsidR="00AC4CDF" w:rsidRDefault="00AC4CDF" w:rsidP="00AC4CDF">
      <w:pPr>
        <w:rPr>
          <w:rFonts w:eastAsiaTheme="minorEastAsia"/>
          <w:lang w:eastAsia="zh-CN"/>
        </w:rPr>
      </w:pPr>
    </w:p>
    <w:p w:rsidR="00AC4CDF" w:rsidRDefault="00AC4CDF" w:rsidP="00AC4CDF">
      <w:pPr>
        <w:rPr>
          <w:rFonts w:ascii="宋体" w:eastAsia="宋体" w:hAnsi="宋体"/>
          <w:sz w:val="24"/>
          <w:szCs w:val="24"/>
          <w:lang w:eastAsia="zh-CN"/>
        </w:rPr>
      </w:pPr>
      <w:r>
        <w:rPr>
          <w:rFonts w:eastAsiaTheme="minorEastAsia" w:hint="eastAsia"/>
          <w:lang w:eastAsia="zh-CN"/>
        </w:rPr>
        <w:tab/>
      </w:r>
      <w:r w:rsidR="000464DB" w:rsidRPr="000464DB">
        <w:rPr>
          <w:rFonts w:ascii="宋体" w:eastAsia="宋体" w:hAnsi="宋体" w:hint="eastAsia"/>
          <w:sz w:val="24"/>
          <w:szCs w:val="24"/>
          <w:lang w:eastAsia="zh-CN"/>
        </w:rPr>
        <w:t>按着shift键，同时鼠标右键，打开</w:t>
      </w:r>
      <w:proofErr w:type="spellStart"/>
      <w:r w:rsidR="000464DB" w:rsidRPr="000464DB">
        <w:rPr>
          <w:rFonts w:ascii="宋体" w:eastAsia="宋体" w:hAnsi="宋体" w:hint="eastAsia"/>
          <w:sz w:val="24"/>
          <w:szCs w:val="24"/>
          <w:lang w:eastAsia="zh-CN"/>
        </w:rPr>
        <w:t>cmd</w:t>
      </w:r>
      <w:proofErr w:type="spellEnd"/>
      <w:r w:rsidR="000464DB" w:rsidRPr="000464DB">
        <w:rPr>
          <w:rFonts w:ascii="宋体" w:eastAsia="宋体" w:hAnsi="宋体" w:hint="eastAsia"/>
          <w:sz w:val="24"/>
          <w:szCs w:val="24"/>
          <w:lang w:eastAsia="zh-CN"/>
        </w:rPr>
        <w:t>窗口，输入</w:t>
      </w:r>
      <w:proofErr w:type="spellStart"/>
      <w:r w:rsidR="000464DB" w:rsidRPr="000464DB">
        <w:rPr>
          <w:rFonts w:ascii="宋体" w:eastAsia="宋体" w:hAnsi="宋体" w:hint="eastAsia"/>
          <w:sz w:val="24"/>
          <w:szCs w:val="24"/>
          <w:lang w:eastAsia="zh-CN"/>
        </w:rPr>
        <w:t>npm</w:t>
      </w:r>
      <w:proofErr w:type="spellEnd"/>
      <w:r w:rsidR="000464DB" w:rsidRPr="000464DB">
        <w:rPr>
          <w:rFonts w:ascii="宋体" w:eastAsia="宋体" w:hAnsi="宋体" w:hint="eastAsia"/>
          <w:sz w:val="24"/>
          <w:szCs w:val="24"/>
          <w:lang w:eastAsia="zh-CN"/>
        </w:rPr>
        <w:t xml:space="preserve"> run </w:t>
      </w:r>
      <w:proofErr w:type="spellStart"/>
      <w:r w:rsidR="000464DB" w:rsidRPr="000464DB">
        <w:rPr>
          <w:rFonts w:ascii="宋体" w:eastAsia="宋体" w:hAnsi="宋体" w:hint="eastAsia"/>
          <w:sz w:val="24"/>
          <w:szCs w:val="24"/>
          <w:lang w:eastAsia="zh-CN"/>
        </w:rPr>
        <w:t>dev</w:t>
      </w:r>
      <w:proofErr w:type="spellEnd"/>
      <w:r w:rsidR="000464DB" w:rsidRPr="000464DB">
        <w:rPr>
          <w:rFonts w:ascii="宋体" w:eastAsia="宋体" w:hAnsi="宋体" w:hint="eastAsia"/>
          <w:sz w:val="24"/>
          <w:szCs w:val="24"/>
          <w:lang w:eastAsia="zh-CN"/>
        </w:rPr>
        <w:t xml:space="preserve">  接着按下enter键</w:t>
      </w:r>
      <w:r w:rsidR="000464DB">
        <w:rPr>
          <w:rFonts w:ascii="宋体" w:eastAsia="宋体" w:hAnsi="宋体" w:hint="eastAsia"/>
          <w:sz w:val="24"/>
          <w:szCs w:val="24"/>
          <w:lang w:eastAsia="zh-CN"/>
        </w:rPr>
        <w:t>。</w:t>
      </w:r>
    </w:p>
    <w:p w:rsidR="000464DB" w:rsidRPr="000464DB" w:rsidRDefault="000464DB" w:rsidP="00AC4CDF">
      <w:pPr>
        <w:rPr>
          <w:ins w:id="53" w:author="mayan" w:date="2000-08-03T10:07:00Z"/>
          <w:rFonts w:ascii="宋体" w:eastAsia="宋体" w:hAnsi="宋体"/>
          <w:sz w:val="24"/>
          <w:szCs w:val="24"/>
          <w:lang w:eastAsia="zh-CN"/>
        </w:rPr>
      </w:pPr>
    </w:p>
    <w:p w:rsidR="006C466E" w:rsidRDefault="000464DB" w:rsidP="000464DB">
      <w:pPr>
        <w:pStyle w:val="3"/>
        <w:numPr>
          <w:ilvl w:val="2"/>
          <w:numId w:val="28"/>
        </w:numPr>
        <w:spacing w:line="360" w:lineRule="auto"/>
        <w:jc w:val="both"/>
        <w:rPr>
          <w:rFonts w:ascii="Times New Roman" w:eastAsia="黑体" w:hAnsi="Times New Roman"/>
          <w:color w:val="000000" w:themeColor="text1"/>
          <w:sz w:val="28"/>
          <w:szCs w:val="21"/>
          <w:lang w:eastAsia="zh-CN"/>
        </w:rPr>
      </w:pPr>
      <w:r>
        <w:rPr>
          <w:rFonts w:ascii="Times New Roman" w:eastAsia="黑体" w:hAnsi="Times New Roman" w:hint="eastAsia"/>
          <w:color w:val="000000" w:themeColor="text1"/>
          <w:sz w:val="28"/>
          <w:szCs w:val="21"/>
          <w:lang w:eastAsia="zh-CN"/>
        </w:rPr>
        <w:t>系统安装</w:t>
      </w:r>
    </w:p>
    <w:p w:rsidR="000464DB" w:rsidRDefault="000464DB" w:rsidP="000464DB">
      <w:pPr>
        <w:pStyle w:val="ab"/>
        <w:ind w:left="720" w:firstLineChars="0" w:firstLine="0"/>
        <w:rPr>
          <w:rFonts w:ascii="宋体" w:eastAsia="宋体" w:hAnsi="宋体"/>
          <w:sz w:val="24"/>
          <w:szCs w:val="24"/>
          <w:lang w:eastAsia="zh-CN"/>
        </w:rPr>
      </w:pPr>
      <w:r w:rsidRPr="000464DB">
        <w:rPr>
          <w:rFonts w:ascii="宋体" w:eastAsia="宋体" w:hAnsi="宋体" w:hint="eastAsia"/>
          <w:sz w:val="24"/>
          <w:szCs w:val="24"/>
          <w:lang w:eastAsia="zh-CN"/>
        </w:rPr>
        <w:t>1.系统的运行环境:</w:t>
      </w:r>
      <w:proofErr w:type="gramStart"/>
      <w:r w:rsidRPr="000464DB">
        <w:rPr>
          <w:rFonts w:ascii="宋体" w:eastAsia="宋体" w:hAnsi="宋体" w:hint="eastAsia"/>
          <w:sz w:val="24"/>
          <w:szCs w:val="24"/>
          <w:lang w:eastAsia="zh-CN"/>
        </w:rPr>
        <w:t>谷歌浏览器</w:t>
      </w:r>
      <w:proofErr w:type="gramEnd"/>
      <w:r w:rsidRPr="000464DB">
        <w:rPr>
          <w:rFonts w:ascii="宋体" w:eastAsia="宋体" w:hAnsi="宋体" w:hint="eastAsia"/>
          <w:sz w:val="24"/>
          <w:szCs w:val="24"/>
          <w:lang w:eastAsia="zh-CN"/>
        </w:rPr>
        <w:t>，</w:t>
      </w:r>
      <w:proofErr w:type="spellStart"/>
      <w:r w:rsidRPr="000464DB">
        <w:rPr>
          <w:rFonts w:ascii="宋体" w:eastAsia="宋体" w:hAnsi="宋体" w:hint="eastAsia"/>
          <w:sz w:val="24"/>
          <w:szCs w:val="24"/>
          <w:lang w:eastAsia="zh-CN"/>
        </w:rPr>
        <w:t>nodejs</w:t>
      </w:r>
      <w:proofErr w:type="spellEnd"/>
      <w:r>
        <w:rPr>
          <w:rFonts w:ascii="宋体" w:eastAsia="宋体" w:hAnsi="宋体" w:hint="eastAsia"/>
          <w:sz w:val="24"/>
          <w:szCs w:val="24"/>
          <w:lang w:eastAsia="zh-CN"/>
        </w:rPr>
        <w:t>。</w:t>
      </w:r>
    </w:p>
    <w:p w:rsidR="000464DB" w:rsidRPr="000464DB" w:rsidRDefault="000464DB" w:rsidP="000464DB">
      <w:pPr>
        <w:pStyle w:val="ab"/>
        <w:ind w:left="720" w:firstLineChars="0" w:firstLine="0"/>
        <w:rPr>
          <w:rFonts w:ascii="宋体" w:eastAsia="宋体" w:hAnsi="宋体"/>
          <w:sz w:val="24"/>
          <w:szCs w:val="24"/>
          <w:lang w:eastAsia="zh-CN"/>
        </w:rPr>
      </w:pPr>
    </w:p>
    <w:p w:rsidR="000464DB" w:rsidRPr="000464DB" w:rsidRDefault="000464DB" w:rsidP="000464DB">
      <w:pPr>
        <w:ind w:left="720"/>
        <w:rPr>
          <w:rFonts w:ascii="宋体" w:eastAsia="宋体" w:hAnsi="宋体"/>
          <w:sz w:val="24"/>
          <w:szCs w:val="24"/>
          <w:lang w:eastAsia="zh-CN"/>
        </w:rPr>
      </w:pPr>
      <w:r w:rsidRPr="000464DB">
        <w:rPr>
          <w:rFonts w:ascii="宋体" w:eastAsia="宋体" w:hAnsi="宋体" w:hint="eastAsia"/>
          <w:sz w:val="24"/>
          <w:szCs w:val="24"/>
          <w:lang w:eastAsia="zh-CN"/>
        </w:rPr>
        <w:t>2.硬件环境要求说明：</w:t>
      </w:r>
    </w:p>
    <w:p w:rsidR="000464DB" w:rsidRDefault="000464DB" w:rsidP="000464DB">
      <w:pPr>
        <w:ind w:left="720"/>
        <w:rPr>
          <w:rFonts w:eastAsiaTheme="minorEastAsia"/>
          <w:lang w:eastAsia="zh-CN"/>
        </w:rPr>
      </w:pPr>
    </w:p>
    <w:p w:rsidR="000464DB" w:rsidRPr="009020B0" w:rsidRDefault="000464DB" w:rsidP="009020B0">
      <w:pPr>
        <w:spacing w:line="360" w:lineRule="auto"/>
        <w:ind w:left="720"/>
        <w:rPr>
          <w:rFonts w:ascii="宋体" w:eastAsia="宋体" w:hAnsi="宋体"/>
          <w:sz w:val="24"/>
          <w:szCs w:val="24"/>
          <w:lang w:eastAsia="zh-CN"/>
        </w:rPr>
      </w:pPr>
      <w:r>
        <w:rPr>
          <w:rFonts w:eastAsiaTheme="minorEastAsia" w:hint="eastAsia"/>
          <w:lang w:eastAsia="zh-CN"/>
        </w:rPr>
        <w:t xml:space="preserve">  </w:t>
      </w:r>
      <w:r w:rsidRPr="009020B0">
        <w:rPr>
          <w:rFonts w:ascii="宋体" w:eastAsia="宋体" w:hAnsi="宋体" w:hint="eastAsia"/>
          <w:sz w:val="24"/>
          <w:szCs w:val="24"/>
          <w:lang w:eastAsia="zh-CN"/>
        </w:rPr>
        <w:t xml:space="preserve">处理器：Intel（R） Core（TM） i3-2110 CPU @3.30GHZ </w:t>
      </w:r>
    </w:p>
    <w:p w:rsidR="000464DB" w:rsidRPr="009020B0" w:rsidRDefault="009020B0" w:rsidP="009020B0">
      <w:pPr>
        <w:spacing w:line="360" w:lineRule="auto"/>
        <w:ind w:left="720"/>
        <w:rPr>
          <w:rFonts w:ascii="宋体" w:eastAsia="宋体" w:hAnsi="宋体"/>
          <w:sz w:val="24"/>
          <w:szCs w:val="24"/>
          <w:lang w:eastAsia="zh-CN"/>
        </w:rPr>
      </w:pPr>
      <w:r>
        <w:rPr>
          <w:rFonts w:ascii="宋体" w:eastAsia="宋体" w:hAnsi="宋体" w:hint="eastAsia"/>
          <w:sz w:val="24"/>
          <w:szCs w:val="24"/>
          <w:lang w:eastAsia="zh-CN"/>
        </w:rPr>
        <w:t xml:space="preserve">  </w:t>
      </w:r>
      <w:r w:rsidR="000464DB" w:rsidRPr="009020B0">
        <w:rPr>
          <w:rFonts w:ascii="宋体" w:eastAsia="宋体" w:hAnsi="宋体" w:hint="eastAsia"/>
          <w:sz w:val="24"/>
          <w:szCs w:val="24"/>
          <w:lang w:eastAsia="zh-CN"/>
        </w:rPr>
        <w:t>安装内存（RAM）</w:t>
      </w:r>
      <w:r w:rsidRPr="009020B0">
        <w:rPr>
          <w:rFonts w:ascii="宋体" w:eastAsia="宋体" w:hAnsi="宋体" w:hint="eastAsia"/>
          <w:sz w:val="24"/>
          <w:szCs w:val="24"/>
          <w:lang w:eastAsia="zh-CN"/>
        </w:rPr>
        <w:t>：4.00GB</w:t>
      </w:r>
    </w:p>
    <w:p w:rsidR="009020B0" w:rsidRPr="009020B0" w:rsidRDefault="009020B0" w:rsidP="009020B0">
      <w:pPr>
        <w:spacing w:line="360" w:lineRule="auto"/>
        <w:ind w:left="720"/>
        <w:rPr>
          <w:rFonts w:ascii="宋体" w:eastAsia="宋体" w:hAnsi="宋体"/>
          <w:sz w:val="24"/>
          <w:szCs w:val="24"/>
          <w:lang w:eastAsia="zh-CN"/>
        </w:rPr>
      </w:pPr>
      <w:r>
        <w:rPr>
          <w:rFonts w:ascii="宋体" w:eastAsia="宋体" w:hAnsi="宋体" w:hint="eastAsia"/>
          <w:sz w:val="24"/>
          <w:szCs w:val="24"/>
          <w:lang w:eastAsia="zh-CN"/>
        </w:rPr>
        <w:t xml:space="preserve">  </w:t>
      </w:r>
      <w:r w:rsidRPr="009020B0">
        <w:rPr>
          <w:rFonts w:ascii="宋体" w:eastAsia="宋体" w:hAnsi="宋体" w:hint="eastAsia"/>
          <w:sz w:val="24"/>
          <w:szCs w:val="24"/>
          <w:lang w:eastAsia="zh-CN"/>
        </w:rPr>
        <w:t>系统类型：64位操作系统</w:t>
      </w:r>
    </w:p>
    <w:p w:rsidR="009020B0" w:rsidRDefault="009020B0" w:rsidP="009020B0">
      <w:pPr>
        <w:spacing w:line="360" w:lineRule="auto"/>
        <w:ind w:left="720"/>
        <w:rPr>
          <w:rFonts w:ascii="宋体" w:eastAsia="宋体" w:hAnsi="宋体"/>
          <w:sz w:val="24"/>
          <w:szCs w:val="24"/>
          <w:lang w:eastAsia="zh-CN"/>
        </w:rPr>
      </w:pPr>
      <w:r>
        <w:rPr>
          <w:rFonts w:ascii="宋体" w:eastAsia="宋体" w:hAnsi="宋体" w:hint="eastAsia"/>
          <w:sz w:val="24"/>
          <w:szCs w:val="24"/>
          <w:lang w:eastAsia="zh-CN"/>
        </w:rPr>
        <w:t xml:space="preserve">  </w:t>
      </w:r>
      <w:r w:rsidRPr="009020B0">
        <w:rPr>
          <w:rFonts w:ascii="宋体" w:eastAsia="宋体" w:hAnsi="宋体" w:hint="eastAsia"/>
          <w:sz w:val="24"/>
          <w:szCs w:val="24"/>
          <w:lang w:eastAsia="zh-CN"/>
        </w:rPr>
        <w:t>笔和触摸：没有可用于此显示器的笔和触控输入</w:t>
      </w:r>
    </w:p>
    <w:p w:rsidR="009020B0" w:rsidRPr="009020B0" w:rsidRDefault="009020B0" w:rsidP="009020B0">
      <w:pPr>
        <w:spacing w:line="360" w:lineRule="auto"/>
        <w:ind w:left="720"/>
        <w:rPr>
          <w:ins w:id="54" w:author="mayan" w:date="2000-08-03T10:07:00Z"/>
          <w:rFonts w:ascii="宋体" w:eastAsia="宋体" w:hAnsi="宋体"/>
          <w:sz w:val="24"/>
          <w:szCs w:val="24"/>
          <w:lang w:eastAsia="zh-CN"/>
        </w:rPr>
      </w:pPr>
    </w:p>
    <w:p w:rsidR="006C466E" w:rsidRDefault="009020B0" w:rsidP="009020B0">
      <w:pPr>
        <w:pStyle w:val="3"/>
        <w:numPr>
          <w:ilvl w:val="2"/>
          <w:numId w:val="33"/>
        </w:numPr>
        <w:spacing w:line="360" w:lineRule="auto"/>
        <w:jc w:val="both"/>
        <w:rPr>
          <w:rFonts w:ascii="Times New Roman" w:eastAsia="黑体" w:hAnsi="Times New Roman"/>
          <w:color w:val="000000" w:themeColor="text1"/>
          <w:sz w:val="28"/>
          <w:lang w:eastAsia="zh-CN"/>
        </w:rPr>
      </w:pPr>
      <w:r>
        <w:rPr>
          <w:rFonts w:ascii="Times New Roman" w:eastAsia="黑体" w:hAnsi="Times New Roman" w:hint="eastAsia"/>
          <w:color w:val="000000" w:themeColor="text1"/>
          <w:sz w:val="28"/>
          <w:lang w:eastAsia="zh-CN"/>
        </w:rPr>
        <w:t>系统操作说明</w:t>
      </w:r>
    </w:p>
    <w:p w:rsidR="009020B0" w:rsidRPr="009020B0" w:rsidRDefault="009020B0" w:rsidP="009020B0">
      <w:pPr>
        <w:spacing w:line="360" w:lineRule="auto"/>
        <w:ind w:firstLineChars="300" w:firstLine="690"/>
        <w:rPr>
          <w:ins w:id="55" w:author="mayan" w:date="2000-08-03T10:07:00Z"/>
          <w:rFonts w:ascii="宋体" w:eastAsia="宋体" w:hAnsi="宋体"/>
          <w:sz w:val="24"/>
          <w:szCs w:val="24"/>
          <w:lang w:eastAsia="zh-CN"/>
        </w:rPr>
      </w:pPr>
      <w:r w:rsidRPr="009020B0">
        <w:rPr>
          <w:rFonts w:ascii="宋体" w:eastAsia="宋体" w:hAnsi="宋体" w:hint="eastAsia"/>
          <w:sz w:val="24"/>
          <w:szCs w:val="24"/>
          <w:lang w:eastAsia="zh-CN"/>
        </w:rPr>
        <w:t>首先安装node6.0版本，安装</w:t>
      </w:r>
      <w:proofErr w:type="spellStart"/>
      <w:r w:rsidRPr="009020B0">
        <w:rPr>
          <w:rFonts w:ascii="宋体" w:eastAsia="宋体" w:hAnsi="宋体" w:hint="eastAsia"/>
          <w:sz w:val="24"/>
          <w:szCs w:val="24"/>
          <w:lang w:eastAsia="zh-CN"/>
        </w:rPr>
        <w:t>webpack</w:t>
      </w:r>
      <w:proofErr w:type="spellEnd"/>
      <w:r w:rsidRPr="009020B0">
        <w:rPr>
          <w:rFonts w:ascii="宋体" w:eastAsia="宋体" w:hAnsi="宋体" w:hint="eastAsia"/>
          <w:sz w:val="24"/>
          <w:szCs w:val="24"/>
          <w:lang w:eastAsia="zh-CN"/>
        </w:rPr>
        <w:t>打包工具，打开该软件的目录环境：按着shift</w:t>
      </w:r>
      <w:proofErr w:type="gramStart"/>
      <w:r w:rsidRPr="009020B0">
        <w:rPr>
          <w:rFonts w:ascii="宋体" w:eastAsia="宋体" w:hAnsi="宋体" w:hint="eastAsia"/>
          <w:sz w:val="24"/>
          <w:szCs w:val="24"/>
          <w:lang w:eastAsia="zh-CN"/>
        </w:rPr>
        <w:t>键接着</w:t>
      </w:r>
      <w:proofErr w:type="gramEnd"/>
      <w:r w:rsidRPr="009020B0">
        <w:rPr>
          <w:rFonts w:ascii="宋体" w:eastAsia="宋体" w:hAnsi="宋体" w:hint="eastAsia"/>
          <w:sz w:val="24"/>
          <w:szCs w:val="24"/>
          <w:lang w:eastAsia="zh-CN"/>
        </w:rPr>
        <w:t xml:space="preserve">按鼠标右键进入环境后，运行  </w:t>
      </w:r>
      <w:proofErr w:type="spellStart"/>
      <w:r w:rsidRPr="009020B0">
        <w:rPr>
          <w:rFonts w:ascii="宋体" w:eastAsia="宋体" w:hAnsi="宋体" w:hint="eastAsia"/>
          <w:sz w:val="24"/>
          <w:szCs w:val="24"/>
          <w:lang w:eastAsia="zh-CN"/>
        </w:rPr>
        <w:t>npm</w:t>
      </w:r>
      <w:proofErr w:type="spellEnd"/>
      <w:r w:rsidRPr="009020B0">
        <w:rPr>
          <w:rFonts w:ascii="宋体" w:eastAsia="宋体" w:hAnsi="宋体" w:hint="eastAsia"/>
          <w:sz w:val="24"/>
          <w:szCs w:val="24"/>
          <w:lang w:eastAsia="zh-CN"/>
        </w:rPr>
        <w:t xml:space="preserve"> run </w:t>
      </w:r>
      <w:proofErr w:type="spellStart"/>
      <w:r w:rsidRPr="009020B0">
        <w:rPr>
          <w:rFonts w:ascii="宋体" w:eastAsia="宋体" w:hAnsi="宋体" w:hint="eastAsia"/>
          <w:sz w:val="24"/>
          <w:szCs w:val="24"/>
          <w:lang w:eastAsia="zh-CN"/>
        </w:rPr>
        <w:t>dev</w:t>
      </w:r>
      <w:proofErr w:type="spellEnd"/>
      <w:r w:rsidRPr="009020B0">
        <w:rPr>
          <w:rFonts w:ascii="宋体" w:eastAsia="宋体" w:hAnsi="宋体" w:hint="eastAsia"/>
          <w:sz w:val="24"/>
          <w:szCs w:val="24"/>
          <w:lang w:eastAsia="zh-CN"/>
        </w:rPr>
        <w:t xml:space="preserve"> ,进入主界面后，点击导航条等操作。</w:t>
      </w:r>
    </w:p>
    <w:p w:rsidR="006C466E" w:rsidRPr="00AA3F18" w:rsidRDefault="006C466E" w:rsidP="0079254B">
      <w:pPr>
        <w:pStyle w:val="10"/>
        <w:widowControl/>
        <w:autoSpaceDE w:val="0"/>
        <w:autoSpaceDN w:val="0"/>
        <w:spacing w:before="240" w:line="360" w:lineRule="auto"/>
        <w:ind w:left="420" w:hanging="20"/>
        <w:textAlignment w:val="bottom"/>
        <w:rPr>
          <w:ins w:id="56" w:author="mayan" w:date="2000-08-03T10:07:00Z"/>
          <w:rFonts w:ascii="Arial" w:hAnsi="Arial"/>
          <w:color w:val="000000" w:themeColor="text1"/>
          <w:sz w:val="24"/>
          <w:szCs w:val="24"/>
        </w:rPr>
      </w:pPr>
    </w:p>
    <w:p w:rsidR="006C466E" w:rsidRPr="00AA3F18" w:rsidRDefault="009020B0" w:rsidP="0079254B">
      <w:pPr>
        <w:pStyle w:val="3"/>
        <w:spacing w:line="360" w:lineRule="auto"/>
        <w:jc w:val="both"/>
        <w:rPr>
          <w:ins w:id="57" w:author="mayan" w:date="2000-08-03T10:07:00Z"/>
          <w:rFonts w:ascii="黑体" w:eastAsia="黑体" w:hAnsi="黑体"/>
          <w:color w:val="000000" w:themeColor="text1"/>
          <w:sz w:val="28"/>
          <w:lang w:eastAsia="zh-CN"/>
        </w:rPr>
      </w:pPr>
      <w:r>
        <w:rPr>
          <w:rFonts w:ascii="Times New Roman" w:eastAsia="黑体" w:hAnsi="Times New Roman" w:hint="eastAsia"/>
          <w:color w:val="000000" w:themeColor="text1"/>
          <w:sz w:val="28"/>
          <w:lang w:eastAsia="zh-CN"/>
        </w:rPr>
        <w:t xml:space="preserve">1.2.10 </w:t>
      </w:r>
      <w:r>
        <w:rPr>
          <w:rFonts w:ascii="Times New Roman" w:eastAsia="黑体" w:hAnsi="Times New Roman" w:hint="eastAsia"/>
          <w:color w:val="000000" w:themeColor="text1"/>
          <w:sz w:val="28"/>
          <w:lang w:eastAsia="zh-CN"/>
        </w:rPr>
        <w:t>系统维护</w:t>
      </w:r>
    </w:p>
    <w:p w:rsidR="006C466E" w:rsidRPr="00AA3F18" w:rsidRDefault="009020B0" w:rsidP="009020B0">
      <w:pPr>
        <w:pStyle w:val="10"/>
        <w:widowControl/>
        <w:autoSpaceDE w:val="0"/>
        <w:autoSpaceDN w:val="0"/>
        <w:spacing w:before="240" w:line="360" w:lineRule="auto"/>
        <w:ind w:firstLine="403"/>
        <w:textAlignment w:val="bottom"/>
        <w:rPr>
          <w:ins w:id="58" w:author="mayan" w:date="2000-08-03T10:07:00Z"/>
          <w:rFonts w:ascii="Arial" w:hAnsi="Arial"/>
          <w:color w:val="000000" w:themeColor="text1"/>
          <w:sz w:val="24"/>
          <w:szCs w:val="24"/>
        </w:rPr>
      </w:pPr>
      <w:r>
        <w:rPr>
          <w:rFonts w:ascii="Arial" w:hAnsi="Arial" w:hint="eastAsia"/>
          <w:color w:val="000000" w:themeColor="text1"/>
          <w:sz w:val="24"/>
          <w:szCs w:val="24"/>
        </w:rPr>
        <w:t xml:space="preserve"> </w:t>
      </w:r>
      <w:r>
        <w:rPr>
          <w:rFonts w:ascii="Arial" w:hAnsi="Arial" w:hint="eastAsia"/>
          <w:color w:val="000000" w:themeColor="text1"/>
          <w:sz w:val="24"/>
          <w:szCs w:val="24"/>
        </w:rPr>
        <w:t>系统维护是通过</w:t>
      </w:r>
      <w:proofErr w:type="spellStart"/>
      <w:r>
        <w:rPr>
          <w:rFonts w:ascii="Arial" w:hAnsi="Arial" w:hint="eastAsia"/>
          <w:color w:val="000000" w:themeColor="text1"/>
          <w:sz w:val="24"/>
          <w:szCs w:val="24"/>
        </w:rPr>
        <w:t>github</w:t>
      </w:r>
      <w:proofErr w:type="spellEnd"/>
      <w:r>
        <w:rPr>
          <w:rFonts w:ascii="Arial" w:hAnsi="Arial" w:hint="eastAsia"/>
          <w:color w:val="000000" w:themeColor="text1"/>
          <w:sz w:val="24"/>
          <w:szCs w:val="24"/>
        </w:rPr>
        <w:t>上面维护的，运行成功后才可提交向上。</w:t>
      </w:r>
    </w:p>
    <w:p w:rsidR="006C466E" w:rsidRDefault="009020B0" w:rsidP="009020B0">
      <w:pPr>
        <w:pStyle w:val="3"/>
        <w:numPr>
          <w:ilvl w:val="2"/>
          <w:numId w:val="33"/>
        </w:numPr>
        <w:spacing w:line="360" w:lineRule="auto"/>
        <w:jc w:val="both"/>
        <w:rPr>
          <w:rFonts w:ascii="Times New Roman" w:eastAsia="黑体" w:hAnsi="Times New Roman"/>
          <w:color w:val="000000" w:themeColor="text1"/>
          <w:sz w:val="28"/>
          <w:lang w:eastAsia="zh-CN"/>
        </w:rPr>
      </w:pPr>
      <w:r>
        <w:rPr>
          <w:rFonts w:ascii="Times New Roman" w:eastAsia="黑体" w:hAnsi="Times New Roman" w:hint="eastAsia"/>
          <w:color w:val="000000" w:themeColor="text1"/>
          <w:sz w:val="28"/>
          <w:lang w:eastAsia="zh-CN"/>
        </w:rPr>
        <w:t>界面截图</w:t>
      </w:r>
    </w:p>
    <w:p w:rsidR="009020B0" w:rsidRDefault="009020B0" w:rsidP="009020B0">
      <w:pPr>
        <w:pStyle w:val="ab"/>
        <w:ind w:left="720" w:firstLineChars="0" w:firstLine="0"/>
        <w:rPr>
          <w:rFonts w:eastAsiaTheme="minorEastAsia"/>
          <w:lang w:eastAsia="zh-CN"/>
        </w:rPr>
      </w:pPr>
    </w:p>
    <w:p w:rsidR="009020B0" w:rsidRDefault="009020B0" w:rsidP="009020B0">
      <w:pPr>
        <w:pStyle w:val="ab"/>
        <w:ind w:left="720" w:firstLineChars="0" w:firstLine="0"/>
        <w:rPr>
          <w:rFonts w:eastAsiaTheme="minorEastAsia"/>
          <w:lang w:eastAsia="zh-CN"/>
        </w:rPr>
      </w:pPr>
      <w:r>
        <w:rPr>
          <w:noProof/>
          <w:lang w:eastAsia="zh-CN"/>
        </w:rPr>
        <w:lastRenderedPageBreak/>
        <w:drawing>
          <wp:inline distT="0" distB="0" distL="0" distR="0" wp14:anchorId="590E1347" wp14:editId="0EE86B42">
            <wp:extent cx="5486400" cy="28136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813685"/>
                    </a:xfrm>
                    <a:prstGeom prst="rect">
                      <a:avLst/>
                    </a:prstGeom>
                  </pic:spPr>
                </pic:pic>
              </a:graphicData>
            </a:graphic>
          </wp:inline>
        </w:drawing>
      </w:r>
    </w:p>
    <w:p w:rsidR="009020B0" w:rsidRDefault="009020B0" w:rsidP="009020B0">
      <w:pPr>
        <w:pStyle w:val="ab"/>
        <w:ind w:left="720" w:firstLineChars="0" w:firstLine="0"/>
        <w:rPr>
          <w:rFonts w:eastAsiaTheme="minorEastAsia"/>
          <w:lang w:eastAsia="zh-CN"/>
        </w:rPr>
      </w:pPr>
      <w:r>
        <w:rPr>
          <w:noProof/>
          <w:lang w:eastAsia="zh-CN"/>
        </w:rPr>
        <w:drawing>
          <wp:inline distT="0" distB="0" distL="0" distR="0" wp14:anchorId="0ADDBF5F" wp14:editId="357C0416">
            <wp:extent cx="5486400" cy="27311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731135"/>
                    </a:xfrm>
                    <a:prstGeom prst="rect">
                      <a:avLst/>
                    </a:prstGeom>
                  </pic:spPr>
                </pic:pic>
              </a:graphicData>
            </a:graphic>
          </wp:inline>
        </w:drawing>
      </w:r>
    </w:p>
    <w:p w:rsidR="009020B0" w:rsidRDefault="009020B0" w:rsidP="009020B0">
      <w:pPr>
        <w:pStyle w:val="ab"/>
        <w:ind w:left="720" w:firstLineChars="0" w:firstLine="0"/>
        <w:rPr>
          <w:rFonts w:eastAsiaTheme="minorEastAsia"/>
          <w:lang w:eastAsia="zh-CN"/>
        </w:rPr>
      </w:pPr>
      <w:r>
        <w:rPr>
          <w:noProof/>
          <w:lang w:eastAsia="zh-CN"/>
        </w:rPr>
        <w:drawing>
          <wp:inline distT="0" distB="0" distL="0" distR="0" wp14:anchorId="51199633" wp14:editId="75944526">
            <wp:extent cx="5486400" cy="30511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051175"/>
                    </a:xfrm>
                    <a:prstGeom prst="rect">
                      <a:avLst/>
                    </a:prstGeom>
                  </pic:spPr>
                </pic:pic>
              </a:graphicData>
            </a:graphic>
          </wp:inline>
        </w:drawing>
      </w:r>
    </w:p>
    <w:p w:rsidR="009020B0" w:rsidRDefault="009020B0" w:rsidP="009020B0">
      <w:pPr>
        <w:pStyle w:val="ab"/>
        <w:ind w:left="720" w:firstLineChars="0" w:firstLine="0"/>
        <w:rPr>
          <w:rFonts w:eastAsiaTheme="minorEastAsia"/>
          <w:lang w:eastAsia="zh-CN"/>
        </w:rPr>
      </w:pPr>
      <w:r>
        <w:rPr>
          <w:noProof/>
          <w:lang w:eastAsia="zh-CN"/>
        </w:rPr>
        <w:lastRenderedPageBreak/>
        <w:drawing>
          <wp:inline distT="0" distB="0" distL="0" distR="0" wp14:anchorId="6A250474" wp14:editId="558FC58A">
            <wp:extent cx="5486400" cy="279146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791460"/>
                    </a:xfrm>
                    <a:prstGeom prst="rect">
                      <a:avLst/>
                    </a:prstGeom>
                  </pic:spPr>
                </pic:pic>
              </a:graphicData>
            </a:graphic>
          </wp:inline>
        </w:drawing>
      </w:r>
    </w:p>
    <w:p w:rsidR="009020B0" w:rsidRPr="009020B0" w:rsidRDefault="009020B0" w:rsidP="009020B0">
      <w:pPr>
        <w:pStyle w:val="ab"/>
        <w:ind w:left="720" w:firstLineChars="0" w:firstLine="0"/>
        <w:rPr>
          <w:ins w:id="59" w:author="mayan" w:date="2000-08-03T10:07:00Z"/>
          <w:rFonts w:eastAsiaTheme="minorEastAsia"/>
          <w:lang w:eastAsia="zh-CN"/>
        </w:rPr>
      </w:pPr>
      <w:r>
        <w:rPr>
          <w:noProof/>
          <w:lang w:eastAsia="zh-CN"/>
        </w:rPr>
        <w:drawing>
          <wp:inline distT="0" distB="0" distL="0" distR="0" wp14:anchorId="4B2D1B31" wp14:editId="036B448D">
            <wp:extent cx="5486400" cy="291147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911475"/>
                    </a:xfrm>
                    <a:prstGeom prst="rect">
                      <a:avLst/>
                    </a:prstGeom>
                  </pic:spPr>
                </pic:pic>
              </a:graphicData>
            </a:graphic>
          </wp:inline>
        </w:drawing>
      </w:r>
    </w:p>
    <w:p w:rsidR="006C466E" w:rsidRDefault="004F182C" w:rsidP="004F182C">
      <w:pPr>
        <w:pStyle w:val="3"/>
        <w:numPr>
          <w:ilvl w:val="2"/>
          <w:numId w:val="33"/>
        </w:numPr>
        <w:spacing w:line="360" w:lineRule="auto"/>
        <w:jc w:val="both"/>
        <w:rPr>
          <w:rFonts w:ascii="Times New Roman" w:eastAsia="黑体" w:hAnsi="Times New Roman"/>
          <w:color w:val="000000" w:themeColor="text1"/>
          <w:sz w:val="28"/>
          <w:lang w:eastAsia="zh-CN"/>
        </w:rPr>
      </w:pPr>
      <w:r>
        <w:rPr>
          <w:rFonts w:ascii="Times New Roman" w:eastAsia="黑体" w:hAnsi="Times New Roman" w:hint="eastAsia"/>
          <w:color w:val="000000" w:themeColor="text1"/>
          <w:sz w:val="28"/>
          <w:lang w:eastAsia="zh-CN"/>
        </w:rPr>
        <w:t>例题</w:t>
      </w:r>
    </w:p>
    <w:p w:rsidR="004F182C" w:rsidRDefault="004F182C" w:rsidP="004F182C">
      <w:pPr>
        <w:pStyle w:val="ab"/>
        <w:ind w:left="720" w:firstLineChars="0" w:firstLine="0"/>
        <w:rPr>
          <w:rFonts w:ascii="宋体" w:eastAsia="宋体" w:hAnsi="宋体"/>
          <w:sz w:val="24"/>
          <w:szCs w:val="24"/>
          <w:lang w:eastAsia="zh-CN"/>
        </w:rPr>
      </w:pPr>
      <w:r w:rsidRPr="004F182C">
        <w:rPr>
          <w:rFonts w:ascii="宋体" w:eastAsia="宋体" w:hAnsi="宋体" w:hint="eastAsia"/>
          <w:sz w:val="24"/>
          <w:szCs w:val="24"/>
          <w:lang w:eastAsia="zh-CN"/>
        </w:rPr>
        <w:t>假如要增加排班</w:t>
      </w:r>
      <w:r>
        <w:rPr>
          <w:rFonts w:ascii="宋体" w:eastAsia="宋体" w:hAnsi="宋体" w:hint="eastAsia"/>
          <w:sz w:val="24"/>
          <w:szCs w:val="24"/>
          <w:lang w:eastAsia="zh-CN"/>
        </w:rPr>
        <w:t>：点击新增排班按钮：</w:t>
      </w:r>
    </w:p>
    <w:p w:rsidR="004F182C" w:rsidRDefault="004F182C" w:rsidP="004F182C">
      <w:pPr>
        <w:pStyle w:val="ab"/>
        <w:ind w:left="720" w:firstLineChars="0" w:firstLine="0"/>
        <w:rPr>
          <w:rFonts w:ascii="宋体" w:eastAsia="宋体" w:hAnsi="宋体"/>
          <w:sz w:val="24"/>
          <w:szCs w:val="24"/>
          <w:lang w:eastAsia="zh-CN"/>
        </w:rPr>
      </w:pPr>
    </w:p>
    <w:p w:rsidR="004F182C" w:rsidRDefault="004F182C" w:rsidP="004F182C">
      <w:pPr>
        <w:pStyle w:val="ab"/>
        <w:ind w:left="720" w:firstLineChars="0" w:firstLine="0"/>
        <w:rPr>
          <w:rFonts w:ascii="宋体" w:eastAsia="宋体" w:hAnsi="宋体"/>
          <w:sz w:val="24"/>
          <w:szCs w:val="24"/>
          <w:lang w:eastAsia="zh-CN"/>
        </w:rPr>
      </w:pPr>
      <w:r>
        <w:rPr>
          <w:noProof/>
          <w:lang w:eastAsia="zh-CN"/>
        </w:rPr>
        <w:lastRenderedPageBreak/>
        <w:drawing>
          <wp:inline distT="0" distB="0" distL="0" distR="0" wp14:anchorId="04F24002" wp14:editId="5C8E4632">
            <wp:extent cx="5486400" cy="29343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934335"/>
                    </a:xfrm>
                    <a:prstGeom prst="rect">
                      <a:avLst/>
                    </a:prstGeom>
                  </pic:spPr>
                </pic:pic>
              </a:graphicData>
            </a:graphic>
          </wp:inline>
        </w:drawing>
      </w:r>
      <w:bookmarkStart w:id="60" w:name="_Toc91304606"/>
      <w:bookmarkStart w:id="61" w:name="_Toc91304806"/>
      <w:bookmarkStart w:id="62" w:name="_Toc91304872"/>
      <w:bookmarkStart w:id="63" w:name="_Toc110321635"/>
    </w:p>
    <w:p w:rsidR="004F182C" w:rsidRDefault="004F182C" w:rsidP="004F182C">
      <w:pPr>
        <w:pStyle w:val="ab"/>
        <w:ind w:left="720" w:firstLineChars="0" w:firstLine="0"/>
        <w:rPr>
          <w:rFonts w:ascii="宋体" w:eastAsia="宋体" w:hAnsi="宋体"/>
          <w:sz w:val="24"/>
          <w:szCs w:val="24"/>
          <w:lang w:eastAsia="zh-CN"/>
        </w:rPr>
      </w:pPr>
    </w:p>
    <w:p w:rsidR="004F182C" w:rsidRDefault="004F182C" w:rsidP="004F182C">
      <w:pPr>
        <w:pStyle w:val="ab"/>
        <w:ind w:left="720" w:firstLineChars="0" w:firstLine="0"/>
        <w:rPr>
          <w:rFonts w:ascii="宋体" w:eastAsia="宋体" w:hAnsi="宋体"/>
          <w:sz w:val="24"/>
          <w:szCs w:val="24"/>
          <w:lang w:eastAsia="zh-CN"/>
        </w:rPr>
      </w:pPr>
    </w:p>
    <w:p w:rsidR="004F182C" w:rsidRDefault="004F182C" w:rsidP="004F182C">
      <w:pPr>
        <w:pStyle w:val="ab"/>
        <w:ind w:left="720" w:firstLineChars="0" w:firstLine="0"/>
        <w:rPr>
          <w:rFonts w:ascii="宋体" w:eastAsia="宋体" w:hAnsi="宋体"/>
          <w:sz w:val="24"/>
          <w:szCs w:val="24"/>
          <w:lang w:eastAsia="zh-CN"/>
        </w:rPr>
      </w:pPr>
      <w:r>
        <w:rPr>
          <w:rFonts w:ascii="宋体" w:eastAsia="宋体" w:hAnsi="宋体" w:hint="eastAsia"/>
          <w:sz w:val="24"/>
          <w:szCs w:val="24"/>
          <w:lang w:eastAsia="zh-CN"/>
        </w:rPr>
        <w:t>点击确定：</w:t>
      </w:r>
    </w:p>
    <w:p w:rsidR="004F182C" w:rsidRDefault="004F182C" w:rsidP="004F182C">
      <w:pPr>
        <w:pStyle w:val="ab"/>
        <w:ind w:left="720" w:firstLineChars="0" w:firstLine="0"/>
        <w:rPr>
          <w:rFonts w:ascii="宋体" w:eastAsia="宋体" w:hAnsi="宋体"/>
          <w:sz w:val="24"/>
          <w:szCs w:val="24"/>
          <w:lang w:eastAsia="zh-CN"/>
        </w:rPr>
      </w:pPr>
    </w:p>
    <w:p w:rsidR="007E5582" w:rsidRDefault="004F182C" w:rsidP="007E5582">
      <w:pPr>
        <w:pStyle w:val="ab"/>
        <w:ind w:left="720" w:firstLineChars="0" w:firstLine="0"/>
        <w:rPr>
          <w:rFonts w:ascii="宋体" w:eastAsia="宋体" w:hAnsi="宋体" w:hint="eastAsia"/>
          <w:sz w:val="24"/>
          <w:szCs w:val="24"/>
          <w:lang w:eastAsia="zh-CN"/>
        </w:rPr>
      </w:pPr>
      <w:r>
        <w:rPr>
          <w:noProof/>
          <w:lang w:eastAsia="zh-CN"/>
        </w:rPr>
        <w:drawing>
          <wp:inline distT="0" distB="0" distL="0" distR="0" wp14:anchorId="702559F6" wp14:editId="63F91A97">
            <wp:extent cx="5486400" cy="29464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946400"/>
                    </a:xfrm>
                    <a:prstGeom prst="rect">
                      <a:avLst/>
                    </a:prstGeom>
                  </pic:spPr>
                </pic:pic>
              </a:graphicData>
            </a:graphic>
          </wp:inline>
        </w:drawing>
      </w:r>
      <w:bookmarkStart w:id="64" w:name="_Toc110321636"/>
      <w:bookmarkEnd w:id="60"/>
      <w:bookmarkEnd w:id="61"/>
      <w:bookmarkEnd w:id="62"/>
      <w:bookmarkEnd w:id="63"/>
    </w:p>
    <w:p w:rsidR="007E5582" w:rsidRDefault="007E5582" w:rsidP="007E5582">
      <w:pPr>
        <w:pStyle w:val="ab"/>
        <w:ind w:left="720" w:firstLineChars="0" w:firstLine="0"/>
        <w:rPr>
          <w:rFonts w:ascii="宋体" w:eastAsia="宋体" w:hAnsi="宋体" w:hint="eastAsia"/>
          <w:sz w:val="24"/>
          <w:szCs w:val="24"/>
          <w:lang w:eastAsia="zh-CN"/>
        </w:rPr>
      </w:pPr>
    </w:p>
    <w:p w:rsidR="007E5582" w:rsidRDefault="007E5582" w:rsidP="007E5582">
      <w:pPr>
        <w:pStyle w:val="ab"/>
        <w:ind w:left="720" w:firstLineChars="0" w:firstLine="0"/>
        <w:rPr>
          <w:rFonts w:ascii="宋体" w:eastAsia="宋体" w:hAnsi="宋体" w:hint="eastAsia"/>
          <w:sz w:val="24"/>
          <w:szCs w:val="24"/>
          <w:lang w:eastAsia="zh-CN"/>
        </w:rPr>
      </w:pPr>
    </w:p>
    <w:p w:rsidR="007E5582" w:rsidRDefault="007E5582" w:rsidP="007E5582">
      <w:pPr>
        <w:pStyle w:val="ab"/>
        <w:ind w:left="720" w:firstLineChars="0" w:firstLine="0"/>
        <w:rPr>
          <w:rFonts w:ascii="宋体" w:eastAsia="宋体" w:hAnsi="宋体" w:hint="eastAsia"/>
          <w:sz w:val="24"/>
          <w:szCs w:val="24"/>
          <w:lang w:eastAsia="zh-CN"/>
        </w:rPr>
      </w:pPr>
    </w:p>
    <w:p w:rsidR="007E5582" w:rsidRDefault="007E5582" w:rsidP="007E5582">
      <w:pPr>
        <w:pStyle w:val="ab"/>
        <w:ind w:left="720" w:firstLineChars="0" w:firstLine="0"/>
        <w:rPr>
          <w:rFonts w:ascii="宋体" w:eastAsia="宋体" w:hAnsi="宋体" w:hint="eastAsia"/>
          <w:sz w:val="24"/>
          <w:szCs w:val="24"/>
          <w:lang w:eastAsia="zh-CN"/>
        </w:rPr>
      </w:pPr>
    </w:p>
    <w:p w:rsidR="007E5582" w:rsidRDefault="007E5582" w:rsidP="007E5582">
      <w:pPr>
        <w:pStyle w:val="ab"/>
        <w:ind w:left="720" w:firstLineChars="0" w:firstLine="0"/>
        <w:rPr>
          <w:rFonts w:ascii="宋体" w:eastAsia="宋体" w:hAnsi="宋体" w:hint="eastAsia"/>
          <w:sz w:val="24"/>
          <w:szCs w:val="24"/>
          <w:lang w:eastAsia="zh-CN"/>
        </w:rPr>
      </w:pPr>
    </w:p>
    <w:p w:rsidR="007E5582" w:rsidRDefault="007E5582" w:rsidP="007E5582">
      <w:pPr>
        <w:pStyle w:val="ab"/>
        <w:ind w:left="720" w:firstLineChars="0" w:firstLine="0"/>
        <w:rPr>
          <w:rFonts w:ascii="宋体" w:eastAsia="宋体" w:hAnsi="宋体" w:hint="eastAsia"/>
          <w:sz w:val="24"/>
          <w:szCs w:val="24"/>
          <w:lang w:eastAsia="zh-CN"/>
        </w:rPr>
      </w:pPr>
    </w:p>
    <w:p w:rsidR="007E5582" w:rsidRDefault="007E5582" w:rsidP="007E5582">
      <w:pPr>
        <w:pStyle w:val="ab"/>
        <w:ind w:left="720" w:firstLineChars="0" w:firstLine="0"/>
        <w:rPr>
          <w:rFonts w:ascii="宋体" w:eastAsia="宋体" w:hAnsi="宋体" w:hint="eastAsia"/>
          <w:sz w:val="24"/>
          <w:szCs w:val="24"/>
          <w:lang w:eastAsia="zh-CN"/>
        </w:rPr>
      </w:pPr>
    </w:p>
    <w:p w:rsidR="007E5582" w:rsidRPr="007E5582" w:rsidRDefault="007E5582" w:rsidP="007E5582">
      <w:pPr>
        <w:pStyle w:val="ab"/>
        <w:ind w:left="720" w:firstLineChars="0" w:firstLine="0"/>
        <w:rPr>
          <w:rFonts w:ascii="宋体" w:eastAsia="宋体" w:hAnsi="宋体" w:hint="eastAsia"/>
          <w:sz w:val="24"/>
          <w:szCs w:val="24"/>
          <w:lang w:eastAsia="zh-CN"/>
        </w:rPr>
      </w:pPr>
    </w:p>
    <w:p w:rsidR="00B70826" w:rsidRDefault="00B70826">
      <w:pPr>
        <w:pStyle w:val="a6"/>
        <w:spacing w:line="240" w:lineRule="auto"/>
        <w:rPr>
          <w:sz w:val="20"/>
        </w:rPr>
      </w:pPr>
      <w:bookmarkStart w:id="65" w:name="_GoBack"/>
      <w:bookmarkEnd w:id="64"/>
      <w:bookmarkEnd w:id="65"/>
    </w:p>
    <w:sectPr w:rsidR="00B70826" w:rsidSect="005E63E2">
      <w:headerReference w:type="default" r:id="rId22"/>
      <w:footerReference w:type="default" r:id="rId23"/>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7D7" w:rsidRDefault="000A37D7">
      <w:r>
        <w:separator/>
      </w:r>
    </w:p>
  </w:endnote>
  <w:endnote w:type="continuationSeparator" w:id="0">
    <w:p w:rsidR="000A37D7" w:rsidRDefault="000A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Pr="00546234" w:rsidRDefault="00EF38B1">
    <w:pPr>
      <w:pStyle w:val="a4"/>
      <w:ind w:right="360"/>
      <w:jc w:val="center"/>
      <w:rPr>
        <w:rFonts w:eastAsia="宋体"/>
        <w:lang w:eastAsia="zh-CN"/>
      </w:rPr>
    </w:pPr>
    <w:r>
      <w:rPr>
        <w:rFonts w:hint="eastAsia"/>
        <w:lang w:eastAsia="zh-CN"/>
      </w:rPr>
      <w:t>沈阳</w:t>
    </w:r>
    <w:r>
      <w:rPr>
        <w:rFonts w:ascii="宋体" w:eastAsia="宋体" w:hAnsi="宋体" w:cs="宋体" w:hint="eastAsia"/>
        <w:lang w:eastAsia="zh-CN"/>
      </w:rPr>
      <w:t>东软软件</w:t>
    </w:r>
    <w:r>
      <w:rPr>
        <w:rFonts w:hint="eastAsia"/>
        <w:lang w:eastAsia="zh-CN"/>
      </w:rPr>
      <w:t>股份有限公司</w:t>
    </w:r>
    <w:r>
      <w:rPr>
        <w:rFonts w:hint="eastAsia"/>
        <w:lang w:eastAsia="zh-CN"/>
      </w:rPr>
      <w:t xml:space="preserve"> </w:t>
    </w:r>
    <w:r>
      <w:rPr>
        <w:rFonts w:eastAsia="宋体" w:hint="eastAsia"/>
        <w:lang w:eastAsia="zh-CN"/>
      </w:rPr>
      <w:t>软件开发事业部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Default="00EF38B1">
    <w:pPr>
      <w:pStyle w:val="a4"/>
      <w:pBdr>
        <w:top w:val="single" w:sz="4" w:space="1" w:color="auto"/>
      </w:pBdr>
      <w:rPr>
        <w:rFonts w:ascii="Arial" w:hAnsi="Arial"/>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2"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Pr="005E63E2" w:rsidRDefault="00EF38B1"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Pr="005E63E2" w:rsidRDefault="00EF38B1"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Default="00EF38B1">
    <w:pPr>
      <w:pStyle w:val="a4"/>
      <w:jc w:val="center"/>
      <w:rPr>
        <w:rFonts w:eastAsia="幼圆"/>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7D7" w:rsidRDefault="000A37D7">
      <w:r>
        <w:separator/>
      </w:r>
    </w:p>
  </w:footnote>
  <w:footnote w:type="continuationSeparator" w:id="0">
    <w:p w:rsidR="000A37D7" w:rsidRDefault="000A3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Default="00EF38B1">
    <w:pPr>
      <w:pStyle w:val="a3"/>
      <w:jc w:val="left"/>
      <w:rPr>
        <w:rFonts w:ascii="幼圆" w:eastAsia="幼圆"/>
      </w:rPr>
    </w:pPr>
    <w:del w:id="0" w:author="mayan" w:date="2000-09-15T10:50:00Z">
      <w:r>
        <w:rPr>
          <w:rFonts w:ascii="幼圆" w:eastAsia="幼圆" w:hint="eastAsia"/>
        </w:rPr>
        <w:delText>用户手册编制规范</w:delText>
      </w:r>
    </w:del>
    <w:ins w:id="1" w:author="mayan" w:date="2000-09-15T10:50:00Z">
      <w:r>
        <w:rPr>
          <w:rFonts w:ascii="幼圆" w:eastAsia="幼圆" w:hint="eastAsia"/>
        </w:rPr>
        <w:t>用户手册</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Pr="005E63E2" w:rsidRDefault="00EF38B1" w:rsidP="005E63E2">
    <w:pPr>
      <w:pStyle w:val="a3"/>
      <w:jc w:val="both"/>
      <w:rPr>
        <w:rFonts w:eastAsia="宋体"/>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sidR="004F182C">
      <w:rPr>
        <w:rStyle w:val="a5"/>
        <w:rFonts w:ascii="Times New Roman" w:hAnsi="Times New Roman"/>
        <w:noProof/>
        <w:lang w:eastAsia="zh-CN"/>
      </w:rPr>
      <w:t>13</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Pr="005E63E2" w:rsidRDefault="00EF38B1" w:rsidP="005E63E2">
    <w:pPr>
      <w:pStyle w:val="a3"/>
      <w:jc w:val="both"/>
      <w:rPr>
        <w:rFonts w:ascii="Times New Roman" w:eastAsia="宋体" w:hAnsi="Times New Roman"/>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sidR="000464DB">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B1" w:rsidRDefault="00EF38B1">
    <w:pPr>
      <w:pStyle w:val="a3"/>
      <w:pBdr>
        <w:bottom w:val="none" w:sz="0" w:space="0" w:color="auto"/>
      </w:pBdr>
      <w:jc w:val="both"/>
      <w:rPr>
        <w:rFonts w:ascii="幼圆" w:eastAsia="幼圆"/>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Pr>
        <w:rFonts w:ascii="幼圆" w:eastAsia="幼圆" w:hint="eastAsia"/>
        <w:lang w:eastAsia="zh-CN"/>
      </w:rPr>
      <w:t>用户手册模版                                                                                 版本:</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幼圆" w:hAnsi="Times New Roman" w:hint="eastAsia"/>
          <w:lang w:eastAsia="zh-CN"/>
        </w:rPr>
        <w:t>0.0.0</w:t>
      </w:r>
    </w:smartTag>
    <w:r>
      <w:rPr>
        <w:rFonts w:ascii="Times New Roman" w:eastAsia="幼圆" w:hAnsi="Times New Roman" w:hint="eastAsia"/>
        <w:lang w:eastAsia="zh-CN"/>
      </w:rPr>
      <w:t>-1.0.0</w:t>
    </w:r>
    <w:r>
      <w:rPr>
        <w:rFonts w:ascii="幼圆" w:eastAsia="幼圆" w:hint="eastAsia"/>
        <w:lang w:eastAsia="zh-CN"/>
      </w:rPr>
      <w:t xml:space="preserve">  第</w:t>
    </w:r>
    <w:r>
      <w:rPr>
        <w:rStyle w:val="a5"/>
        <w:rFonts w:ascii="幼圆" w:eastAsia="幼圆"/>
      </w:rPr>
      <w:fldChar w:fldCharType="begin"/>
    </w:r>
    <w:r>
      <w:rPr>
        <w:rStyle w:val="a5"/>
        <w:rFonts w:ascii="幼圆" w:eastAsia="幼圆"/>
        <w:lang w:eastAsia="zh-CN"/>
      </w:rPr>
      <w:instrText xml:space="preserve"> PAGE </w:instrText>
    </w:r>
    <w:r>
      <w:rPr>
        <w:rStyle w:val="a5"/>
        <w:rFonts w:ascii="幼圆" w:eastAsia="幼圆"/>
      </w:rPr>
      <w:fldChar w:fldCharType="separate"/>
    </w:r>
    <w:r w:rsidR="007E5582">
      <w:rPr>
        <w:rStyle w:val="a5"/>
        <w:rFonts w:ascii="幼圆" w:eastAsia="幼圆"/>
        <w:noProof/>
        <w:lang w:eastAsia="zh-CN"/>
      </w:rPr>
      <w:t>11</w:t>
    </w:r>
    <w:r>
      <w:rPr>
        <w:rStyle w:val="a5"/>
        <w:rFonts w:ascii="幼圆" w:eastAsia="幼圆"/>
      </w:rPr>
      <w:fldChar w:fldCharType="end"/>
    </w:r>
    <w:r>
      <w:rPr>
        <w:rStyle w:val="a5"/>
        <w:rFonts w:ascii="幼圆" w:eastAsia="幼圆" w:hint="eastAsia"/>
        <w:lang w:eastAsia="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nsid w:val="072259C8"/>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4">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5">
    <w:nsid w:val="10A1325C"/>
    <w:multiLevelType w:val="hybridMultilevel"/>
    <w:tmpl w:val="FCE22F50"/>
    <w:lvl w:ilvl="0" w:tplc="0DDCF030">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6">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7">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nsid w:val="12736836"/>
    <w:multiLevelType w:val="hybridMultilevel"/>
    <w:tmpl w:val="20387E20"/>
    <w:lvl w:ilvl="0" w:tplc="3918C1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3C175F7"/>
    <w:multiLevelType w:val="singleLevel"/>
    <w:tmpl w:val="1D2C840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1">
    <w:nsid w:val="16F85736"/>
    <w:multiLevelType w:val="singleLevel"/>
    <w:tmpl w:val="E22075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nsid w:val="178620C0"/>
    <w:multiLevelType w:val="singleLevel"/>
    <w:tmpl w:val="0B36737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3">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4">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5">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7">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8">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9">
    <w:nsid w:val="3D1A5A9A"/>
    <w:multiLevelType w:val="singleLevel"/>
    <w:tmpl w:val="4AEA7D9A"/>
    <w:lvl w:ilvl="0">
      <w:start w:val="1"/>
      <w:numFmt w:val="decimal"/>
      <w:lvlText w:val="%1)"/>
      <w:lvlJc w:val="left"/>
      <w:pPr>
        <w:tabs>
          <w:tab w:val="num" w:pos="1304"/>
        </w:tabs>
        <w:ind w:left="1304" w:hanging="850"/>
      </w:pPr>
      <w:rPr>
        <w:rFonts w:ascii="Times New Roman" w:hAnsi="Times New Roman" w:cs="Times New Roman" w:hint="default"/>
        <w:b w:val="0"/>
        <w:i w:val="0"/>
        <w:sz w:val="21"/>
      </w:rPr>
    </w:lvl>
  </w:abstractNum>
  <w:abstractNum w:abstractNumId="20">
    <w:nsid w:val="40A06ACB"/>
    <w:multiLevelType w:val="singleLevel"/>
    <w:tmpl w:val="5900DB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3">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4">
    <w:nsid w:val="57854AA0"/>
    <w:multiLevelType w:val="singleLevel"/>
    <w:tmpl w:val="F79A855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7">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9">
    <w:nsid w:val="6AB60DA0"/>
    <w:multiLevelType w:val="singleLevel"/>
    <w:tmpl w:val="15722B7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0">
    <w:nsid w:val="6ABF7664"/>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31">
    <w:nsid w:val="711C1499"/>
    <w:multiLevelType w:val="multilevel"/>
    <w:tmpl w:val="BFC6840C"/>
    <w:lvl w:ilvl="0">
      <w:start w:val="1"/>
      <w:numFmt w:val="decimal"/>
      <w:lvlText w:val="%1."/>
      <w:lvlJc w:val="left"/>
      <w:pPr>
        <w:tabs>
          <w:tab w:val="num" w:pos="425"/>
        </w:tabs>
        <w:ind w:left="425" w:hanging="425"/>
      </w:pPr>
      <w:rPr>
        <w:rFonts w:ascii="Times New Roman" w:hAnsi="Times New Roman" w:cs="Times New Roman" w:hint="default"/>
        <w:b w:val="0"/>
        <w:i w:val="0"/>
        <w:sz w:val="21"/>
      </w:rPr>
    </w:lvl>
    <w:lvl w:ilvl="1">
      <w:start w:val="2"/>
      <w:numFmt w:val="decimal"/>
      <w:isLgl/>
      <w:lvlText w:val="%1.%2"/>
      <w:lvlJc w:val="left"/>
      <w:pPr>
        <w:ind w:left="660" w:hanging="66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nsid w:val="75673210"/>
    <w:multiLevelType w:val="hybridMultilevel"/>
    <w:tmpl w:val="447222D6"/>
    <w:lvl w:ilvl="0" w:tplc="053E7170">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5E81C07"/>
    <w:multiLevelType w:val="multilevel"/>
    <w:tmpl w:val="E642FC72"/>
    <w:lvl w:ilvl="0">
      <w:start w:val="1"/>
      <w:numFmt w:val="decimal"/>
      <w:lvlText w:val="%1."/>
      <w:lvlJc w:val="left"/>
      <w:pPr>
        <w:ind w:left="782" w:hanging="360"/>
      </w:pPr>
      <w:rPr>
        <w:rFonts w:hint="default"/>
      </w:rPr>
    </w:lvl>
    <w:lvl w:ilvl="1">
      <w:start w:val="2"/>
      <w:numFmt w:val="decimal"/>
      <w:isLgl/>
      <w:lvlText w:val="%1.%2"/>
      <w:lvlJc w:val="left"/>
      <w:pPr>
        <w:ind w:left="1082" w:hanging="660"/>
      </w:pPr>
      <w:rPr>
        <w:rFonts w:hint="default"/>
      </w:rPr>
    </w:lvl>
    <w:lvl w:ilvl="2">
      <w:start w:val="2"/>
      <w:numFmt w:val="decimal"/>
      <w:isLgl/>
      <w:lvlText w:val="%1.%2.%3"/>
      <w:lvlJc w:val="left"/>
      <w:pPr>
        <w:ind w:left="1142" w:hanging="720"/>
      </w:pPr>
      <w:rPr>
        <w:rFonts w:hint="default"/>
      </w:rPr>
    </w:lvl>
    <w:lvl w:ilvl="3">
      <w:start w:val="1"/>
      <w:numFmt w:val="decimal"/>
      <w:isLgl/>
      <w:lvlText w:val="%1.%2.%3.%4"/>
      <w:lvlJc w:val="left"/>
      <w:pPr>
        <w:ind w:left="1142" w:hanging="720"/>
      </w:pPr>
      <w:rPr>
        <w:rFonts w:hint="default"/>
      </w:rPr>
    </w:lvl>
    <w:lvl w:ilvl="4">
      <w:start w:val="1"/>
      <w:numFmt w:val="decimal"/>
      <w:isLgl/>
      <w:lvlText w:val="%1.%2.%3.%4.%5"/>
      <w:lvlJc w:val="left"/>
      <w:pPr>
        <w:ind w:left="1502" w:hanging="1080"/>
      </w:pPr>
      <w:rPr>
        <w:rFonts w:hint="default"/>
      </w:rPr>
    </w:lvl>
    <w:lvl w:ilvl="5">
      <w:start w:val="1"/>
      <w:numFmt w:val="decimal"/>
      <w:isLgl/>
      <w:lvlText w:val="%1.%2.%3.%4.%5.%6"/>
      <w:lvlJc w:val="left"/>
      <w:pPr>
        <w:ind w:left="1502" w:hanging="1080"/>
      </w:pPr>
      <w:rPr>
        <w:rFonts w:hint="default"/>
      </w:rPr>
    </w:lvl>
    <w:lvl w:ilvl="6">
      <w:start w:val="1"/>
      <w:numFmt w:val="decimal"/>
      <w:isLgl/>
      <w:lvlText w:val="%1.%2.%3.%4.%5.%6.%7"/>
      <w:lvlJc w:val="left"/>
      <w:pPr>
        <w:ind w:left="1862" w:hanging="1440"/>
      </w:pPr>
      <w:rPr>
        <w:rFonts w:hint="default"/>
      </w:rPr>
    </w:lvl>
    <w:lvl w:ilvl="7">
      <w:start w:val="1"/>
      <w:numFmt w:val="decimal"/>
      <w:isLgl/>
      <w:lvlText w:val="%1.%2.%3.%4.%5.%6.%7.%8"/>
      <w:lvlJc w:val="left"/>
      <w:pPr>
        <w:ind w:left="1862" w:hanging="1440"/>
      </w:pPr>
      <w:rPr>
        <w:rFonts w:hint="default"/>
      </w:rPr>
    </w:lvl>
    <w:lvl w:ilvl="8">
      <w:start w:val="1"/>
      <w:numFmt w:val="decimal"/>
      <w:isLgl/>
      <w:lvlText w:val="%1.%2.%3.%4.%5.%6.%7.%8.%9"/>
      <w:lvlJc w:val="left"/>
      <w:pPr>
        <w:ind w:left="1862" w:hanging="1440"/>
      </w:pPr>
      <w:rPr>
        <w:rFonts w:hint="default"/>
      </w:rPr>
    </w:lvl>
  </w:abstractNum>
  <w:abstractNum w:abstractNumId="34">
    <w:nsid w:val="7B826A5F"/>
    <w:multiLevelType w:val="multilevel"/>
    <w:tmpl w:val="FE269AD8"/>
    <w:lvl w:ilvl="0">
      <w:start w:val="1"/>
      <w:numFmt w:val="decimal"/>
      <w:lvlText w:val="%1."/>
      <w:lvlJc w:val="left"/>
      <w:pPr>
        <w:tabs>
          <w:tab w:val="num" w:pos="425"/>
        </w:tabs>
        <w:ind w:left="425" w:hanging="425"/>
      </w:pPr>
      <w:rPr>
        <w:rFonts w:ascii="Times New Roman" w:hAnsi="Times New Roman" w:cs="Times New Roman" w:hint="default"/>
        <w:b w:val="0"/>
        <w:i w:val="0"/>
        <w:sz w:val="21"/>
      </w:rPr>
    </w:lvl>
    <w:lvl w:ilvl="1">
      <w:start w:val="2"/>
      <w:numFmt w:val="decimal"/>
      <w:isLgl/>
      <w:lvlText w:val="%1.%2"/>
      <w:lvlJc w:val="left"/>
      <w:pPr>
        <w:ind w:left="660" w:hanging="660"/>
      </w:pPr>
      <w:rPr>
        <w:rFonts w:hint="default"/>
      </w:rPr>
    </w:lvl>
    <w:lvl w:ilvl="2">
      <w:start w:val="9"/>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6">
    <w:nsid w:val="7FF402A3"/>
    <w:multiLevelType w:val="singleLevel"/>
    <w:tmpl w:val="756C23F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4"/>
  </w:num>
  <w:num w:numId="2">
    <w:abstractNumId w:val="6"/>
  </w:num>
  <w:num w:numId="3">
    <w:abstractNumId w:val="29"/>
  </w:num>
  <w:num w:numId="4">
    <w:abstractNumId w:val="24"/>
  </w:num>
  <w:num w:numId="5">
    <w:abstractNumId w:val="11"/>
  </w:num>
  <w:num w:numId="6">
    <w:abstractNumId w:val="4"/>
  </w:num>
  <w:num w:numId="7">
    <w:abstractNumId w:val="12"/>
  </w:num>
  <w:num w:numId="8">
    <w:abstractNumId w:val="36"/>
  </w:num>
  <w:num w:numId="9">
    <w:abstractNumId w:val="21"/>
  </w:num>
  <w:num w:numId="10">
    <w:abstractNumId w:val="19"/>
  </w:num>
  <w:num w:numId="11">
    <w:abstractNumId w:val="15"/>
  </w:num>
  <w:num w:numId="12">
    <w:abstractNumId w:val="10"/>
  </w:num>
  <w:num w:numId="13">
    <w:abstractNumId w:val="23"/>
  </w:num>
  <w:num w:numId="14">
    <w:abstractNumId w:val="26"/>
  </w:num>
  <w:num w:numId="15">
    <w:abstractNumId w:val="35"/>
  </w:num>
  <w:num w:numId="16">
    <w:abstractNumId w:val="16"/>
  </w:num>
  <w:num w:numId="17">
    <w:abstractNumId w:val="13"/>
  </w:num>
  <w:num w:numId="18">
    <w:abstractNumId w:val="25"/>
  </w:num>
  <w:num w:numId="19">
    <w:abstractNumId w:val="27"/>
  </w:num>
  <w:num w:numId="20">
    <w:abstractNumId w:val="7"/>
  </w:num>
  <w:num w:numId="21">
    <w:abstractNumId w:val="1"/>
  </w:num>
  <w:num w:numId="22">
    <w:abstractNumId w:val="0"/>
  </w:num>
  <w:num w:numId="23">
    <w:abstractNumId w:val="2"/>
  </w:num>
  <w:num w:numId="24">
    <w:abstractNumId w:val="22"/>
  </w:num>
  <w:num w:numId="25">
    <w:abstractNumId w:val="28"/>
  </w:num>
  <w:num w:numId="26">
    <w:abstractNumId w:val="18"/>
  </w:num>
  <w:num w:numId="27">
    <w:abstractNumId w:val="17"/>
  </w:num>
  <w:num w:numId="28">
    <w:abstractNumId w:val="31"/>
  </w:num>
  <w:num w:numId="29">
    <w:abstractNumId w:val="30"/>
  </w:num>
  <w:num w:numId="30">
    <w:abstractNumId w:val="3"/>
  </w:num>
  <w:num w:numId="31">
    <w:abstractNumId w:val="9"/>
  </w:num>
  <w:num w:numId="32">
    <w:abstractNumId w:val="20"/>
  </w:num>
  <w:num w:numId="33">
    <w:abstractNumId w:val="34"/>
  </w:num>
  <w:num w:numId="34">
    <w:abstractNumId w:val="33"/>
  </w:num>
  <w:num w:numId="35">
    <w:abstractNumId w:val="32"/>
  </w:num>
  <w:num w:numId="36">
    <w:abstractNumId w:val="8"/>
  </w:num>
  <w:num w:numId="37">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46 pt,0.6 pt"/>
    <w:docVar w:name="DocLay" w:val="YES"/>
    <w:docVar w:name="ValidCPLLPP" w:val="1"/>
    <w:docVar w:name="ViewGrid" w:val="0"/>
  </w:docVars>
  <w:rsids>
    <w:rsidRoot w:val="00CB3167"/>
    <w:rsid w:val="00002A9C"/>
    <w:rsid w:val="000464DB"/>
    <w:rsid w:val="00084C75"/>
    <w:rsid w:val="000A37D7"/>
    <w:rsid w:val="00162F5B"/>
    <w:rsid w:val="001C3FDC"/>
    <w:rsid w:val="00233771"/>
    <w:rsid w:val="002F3B32"/>
    <w:rsid w:val="003D1DAF"/>
    <w:rsid w:val="0048483B"/>
    <w:rsid w:val="004A2B1C"/>
    <w:rsid w:val="004A38F7"/>
    <w:rsid w:val="004B09C6"/>
    <w:rsid w:val="004F182C"/>
    <w:rsid w:val="00546234"/>
    <w:rsid w:val="005B7366"/>
    <w:rsid w:val="005E63E2"/>
    <w:rsid w:val="005E6B4B"/>
    <w:rsid w:val="006B4EE1"/>
    <w:rsid w:val="006C466E"/>
    <w:rsid w:val="0079254B"/>
    <w:rsid w:val="007E5582"/>
    <w:rsid w:val="008D7D6D"/>
    <w:rsid w:val="008E54D3"/>
    <w:rsid w:val="009020B0"/>
    <w:rsid w:val="009C1CBE"/>
    <w:rsid w:val="00A301C4"/>
    <w:rsid w:val="00AA3F18"/>
    <w:rsid w:val="00AB7914"/>
    <w:rsid w:val="00AC4CDF"/>
    <w:rsid w:val="00AE149B"/>
    <w:rsid w:val="00B35185"/>
    <w:rsid w:val="00B65822"/>
    <w:rsid w:val="00B70826"/>
    <w:rsid w:val="00B872B6"/>
    <w:rsid w:val="00CB3167"/>
    <w:rsid w:val="00CD5E51"/>
    <w:rsid w:val="00DE2FEB"/>
    <w:rsid w:val="00DF5495"/>
    <w:rsid w:val="00E972DA"/>
    <w:rsid w:val="00EA7AB5"/>
    <w:rsid w:val="00EF38B1"/>
    <w:rsid w:val="00FA1C0F"/>
    <w:rsid w:val="00FC7AFA"/>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paragraph" w:styleId="ab">
    <w:name w:val="List Paragraph"/>
    <w:basedOn w:val="a"/>
    <w:uiPriority w:val="34"/>
    <w:qFormat/>
    <w:rsid w:val="002F3B3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paragraph" w:styleId="ab">
    <w:name w:val="List Paragraph"/>
    <w:basedOn w:val="a"/>
    <w:uiPriority w:val="34"/>
    <w:qFormat/>
    <w:rsid w:val="002F3B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777</Words>
  <Characters>4433</Characters>
  <Application>Microsoft Office Word</Application>
  <DocSecurity>0</DocSecurity>
  <Lines>36</Lines>
  <Paragraphs>10</Paragraphs>
  <ScaleCrop>false</ScaleCrop>
  <Company>アルパイン</Company>
  <LinksUpToDate>false</LinksUpToDate>
  <CharactersWithSpaces>5200</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creator>SPEED008</dc:creator>
  <cp:lastModifiedBy>admin</cp:lastModifiedBy>
  <cp:revision>4</cp:revision>
  <cp:lastPrinted>2002-07-02T08:03:00Z</cp:lastPrinted>
  <dcterms:created xsi:type="dcterms:W3CDTF">2017-08-10T02:17:00Z</dcterms:created>
  <dcterms:modified xsi:type="dcterms:W3CDTF">2017-08-10T05:47:00Z</dcterms:modified>
</cp:coreProperties>
</file>